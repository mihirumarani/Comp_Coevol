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240" w:after="0"/>
        <w:rPr>
          <w:rFonts w:ascii="Times New Roman" w:hAnsi="Times New Roman" w:eastAsia="Times New Roman" w:cs="Times New Roman"/>
          <w:sz w:val="24"/>
          <w:szCs w:val="24"/>
          <w:lang w:val="en-IN" w:eastAsia="en-IN"/>
        </w:rPr>
      </w:pPr>
      <w:r>
        <w:rPr>
          <w:rFonts w:eastAsia="Times New Roman" w:cs="Times New Roman" w:ascii="Times New Roman" w:hAnsi="Times New Roman"/>
          <w:color w:val="000000"/>
          <w:sz w:val="24"/>
          <w:szCs w:val="24"/>
          <w:lang w:val="en-IN" w:eastAsia="en-IN"/>
        </w:rPr>
        <w:t>To the Editor:</w:t>
      </w:r>
    </w:p>
    <w:p>
      <w:pPr>
        <w:pStyle w:val="Normal"/>
        <w:spacing w:lineRule="auto" w:line="240" w:before="240" w:after="240"/>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color w:val="000000"/>
          <w:sz w:val="24"/>
          <w:szCs w:val="24"/>
          <w:lang w:val="en-IN" w:eastAsia="en-IN"/>
        </w:rPr>
        <w:t xml:space="preserve">We are submitting the ms </w:t>
      </w:r>
      <w:commentRangeStart w:id="0"/>
      <w:r>
        <w:rPr>
          <w:rFonts w:eastAsia="Times New Roman" w:cs="Times New Roman" w:ascii="Times New Roman" w:hAnsi="Times New Roman"/>
          <w:color w:val="000000"/>
          <w:sz w:val="24"/>
          <w:szCs w:val="24"/>
          <w:lang w:val="en-IN" w:eastAsia="en-IN"/>
        </w:rPr>
        <w:t>“The effect of quantitative genetic processes on eco-evolutionary dynamics of competition”</w:t>
      </w:r>
      <w:r>
        <w:rPr>
          <w:rFonts w:eastAsia="Times New Roman" w:cs="Times New Roman" w:ascii="Times New Roman" w:hAnsi="Times New Roman"/>
          <w:color w:val="000000"/>
          <w:sz w:val="24"/>
          <w:szCs w:val="24"/>
          <w:lang w:val="en-IN" w:eastAsia="en-IN"/>
        </w:rPr>
      </w:r>
      <w:commentRangeEnd w:id="0"/>
      <w:r>
        <w:commentReference w:id="0"/>
      </w:r>
      <w:r>
        <w:rPr>
          <w:rFonts w:eastAsia="Times New Roman" w:cs="Times New Roman" w:ascii="Times New Roman" w:hAnsi="Times New Roman"/>
          <w:color w:val="000000"/>
          <w:sz w:val="24"/>
          <w:szCs w:val="24"/>
          <w:lang w:val="en-IN" w:eastAsia="en-IN"/>
        </w:rPr>
        <w:t xml:space="preserve"> for consideration as a letter for Ecology Letters. Existing theory of coexistence is rooted in trait overdispersion. Yet, many empirical studies have shown that coexistence is often observed with trait clustering. Many ecological and evolutionary causes have been proposed in isolation to explain coexistence in multispecies assemblages. However, a eco-evolutionary framework connecting the processes underlying trait over- or under-dispersion is lacking.</w:t>
      </w:r>
    </w:p>
    <w:p>
      <w:pPr>
        <w:pStyle w:val="Normal"/>
        <w:spacing w:lineRule="auto" w:line="240" w:before="240" w:after="240"/>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color w:val="000000"/>
          <w:sz w:val="24"/>
          <w:szCs w:val="24"/>
          <w:lang w:val="en-IN" w:eastAsia="en-IN"/>
        </w:rPr>
        <w:t>Here, we address the interaction between ecological and evolutionary processes by modeling quantitative genetics of trait-mediated competition of multispecies assemblages. With this framework, we explored the conditions under which coexistence is observed with trait under- or overdispersion. We show that the quantitative genetic process of trait inheritance has a strong and robust impact on the community-level trait and coexistence patterns. We highlight a mechanism where the shape characteristics of intraspecific trait variation modulates the effects of interaction between quantitative genetic processes. i.e., the number of loci affecting the competition trait, and the selection due to competition.  </w:t>
      </w:r>
    </w:p>
    <w:p>
      <w:pPr>
        <w:pStyle w:val="Normal"/>
        <w:spacing w:lineRule="auto" w:line="240" w:before="240" w:after="240"/>
        <w:jc w:val="both"/>
        <w:rPr>
          <w:rFonts w:ascii="Times New Roman" w:hAnsi="Times New Roman" w:eastAsia="Times New Roman" w:cs="Times New Roman"/>
          <w:sz w:val="24"/>
          <w:szCs w:val="24"/>
          <w:lang w:val="en-IN" w:eastAsia="en-IN"/>
        </w:rPr>
      </w:pPr>
      <w:del w:id="0" w:author="Unknown Author" w:date="2022-09-06T15:31:38Z">
        <w:r>
          <w:rPr>
            <w:rFonts w:eastAsia="Times New Roman" w:cs="Times New Roman" w:ascii="Times New Roman" w:hAnsi="Times New Roman"/>
            <w:color w:val="000000"/>
            <w:sz w:val="24"/>
            <w:szCs w:val="24"/>
            <w:lang w:val="en-IN" w:eastAsia="en-IN"/>
          </w:rPr>
          <w:delText>Under our framework, t</w:delText>
        </w:r>
      </w:del>
      <w:ins w:id="1" w:author="Unknown Author" w:date="2022-09-06T15:31:43Z">
        <w:r>
          <w:rPr>
            <w:rFonts w:eastAsia="Times New Roman" w:cs="Times New Roman" w:ascii="Times New Roman" w:hAnsi="Times New Roman"/>
            <w:color w:val="000000"/>
            <w:sz w:val="24"/>
            <w:szCs w:val="24"/>
            <w:lang w:val="en-IN" w:eastAsia="en-IN"/>
          </w:rPr>
          <w:t>T</w:t>
        </w:r>
      </w:ins>
      <w:r>
        <w:rPr>
          <w:rFonts w:eastAsia="Times New Roman" w:cs="Times New Roman" w:ascii="Times New Roman" w:hAnsi="Times New Roman"/>
          <w:color w:val="000000"/>
          <w:sz w:val="24"/>
          <w:szCs w:val="24"/>
          <w:lang w:val="en-IN" w:eastAsia="en-IN"/>
        </w:rPr>
        <w:t xml:space="preserve">rait-underdispersion </w:t>
      </w:r>
      <w:del w:id="2" w:author="Unknown Author" w:date="2022-09-06T15:31:52Z">
        <w:r>
          <w:rPr>
            <w:rFonts w:eastAsia="Times New Roman" w:cs="Times New Roman" w:ascii="Times New Roman" w:hAnsi="Times New Roman"/>
            <w:color w:val="000000"/>
            <w:sz w:val="24"/>
            <w:szCs w:val="24"/>
            <w:lang w:val="en-IN" w:eastAsia="en-IN"/>
          </w:rPr>
          <w:delText>may</w:delText>
        </w:r>
      </w:del>
      <w:r>
        <w:rPr>
          <w:rFonts w:eastAsia="Times New Roman" w:cs="Times New Roman" w:ascii="Times New Roman" w:hAnsi="Times New Roman"/>
          <w:color w:val="000000"/>
          <w:sz w:val="24"/>
          <w:szCs w:val="24"/>
          <w:lang w:val="en-IN" w:eastAsia="en-IN"/>
        </w:rPr>
        <w:t xml:space="preserve"> </w:t>
      </w:r>
      <w:del w:id="3" w:author="Unknown Author" w:date="2022-09-06T15:31:54Z">
        <w:r>
          <w:rPr>
            <w:rFonts w:eastAsia="Times New Roman" w:cs="Times New Roman" w:ascii="Times New Roman" w:hAnsi="Times New Roman"/>
            <w:color w:val="000000"/>
            <w:sz w:val="24"/>
            <w:szCs w:val="24"/>
            <w:lang w:val="en-IN" w:eastAsia="en-IN"/>
          </w:rPr>
          <w:delText>be</w:delText>
        </w:r>
      </w:del>
      <w:r>
        <w:rPr>
          <w:rFonts w:eastAsia="Times New Roman" w:cs="Times New Roman" w:ascii="Times New Roman" w:hAnsi="Times New Roman"/>
          <w:color w:val="000000"/>
          <w:sz w:val="24"/>
          <w:szCs w:val="24"/>
          <w:lang w:val="en-IN" w:eastAsia="en-IN"/>
        </w:rPr>
        <w:t xml:space="preserve"> </w:t>
      </w:r>
      <w:ins w:id="4" w:author="Unknown Author" w:date="2022-09-06T15:31:56Z">
        <w:r>
          <w:rPr>
            <w:rFonts w:eastAsia="Times New Roman" w:cs="Times New Roman" w:ascii="Times New Roman" w:hAnsi="Times New Roman"/>
            <w:color w:val="000000"/>
            <w:sz w:val="24"/>
            <w:szCs w:val="24"/>
            <w:lang w:val="en-IN" w:eastAsia="en-IN"/>
          </w:rPr>
          <w:t xml:space="preserve">is </w:t>
        </w:r>
      </w:ins>
      <w:r>
        <w:rPr>
          <w:rFonts w:eastAsia="Times New Roman" w:cs="Times New Roman" w:ascii="Times New Roman" w:hAnsi="Times New Roman"/>
          <w:color w:val="000000"/>
          <w:sz w:val="24"/>
          <w:szCs w:val="24"/>
          <w:lang w:val="en-IN" w:eastAsia="en-IN"/>
        </w:rPr>
        <w:t xml:space="preserve">observed if the impact of diffuse competition is stronger than the pairwise competition. We show that scenarios where traits are determined by </w:t>
      </w:r>
      <w:ins w:id="5" w:author="Unknown Author" w:date="2022-09-06T15:32:11Z">
        <w:r>
          <w:rPr>
            <w:rFonts w:eastAsia="Times New Roman" w:cs="Times New Roman" w:ascii="Times New Roman" w:hAnsi="Times New Roman"/>
            <w:color w:val="000000"/>
            <w:sz w:val="24"/>
            <w:szCs w:val="24"/>
            <w:lang w:val="en-IN" w:eastAsia="en-IN"/>
          </w:rPr>
          <w:t xml:space="preserve">a </w:t>
        </w:r>
      </w:ins>
      <w:r>
        <w:rPr>
          <w:rFonts w:eastAsia="Times New Roman" w:cs="Times New Roman" w:ascii="Times New Roman" w:hAnsi="Times New Roman"/>
          <w:color w:val="000000"/>
          <w:sz w:val="24"/>
          <w:szCs w:val="24"/>
          <w:lang w:val="en-IN" w:eastAsia="en-IN"/>
        </w:rPr>
        <w:t xml:space="preserve">limited </w:t>
      </w:r>
      <w:ins w:id="6" w:author="Unknown Author" w:date="2022-09-06T15:32:13Z">
        <w:r>
          <w:rPr>
            <w:rFonts w:eastAsia="Times New Roman" w:cs="Times New Roman" w:ascii="Times New Roman" w:hAnsi="Times New Roman"/>
            <w:color w:val="000000"/>
            <w:sz w:val="24"/>
            <w:szCs w:val="24"/>
            <w:lang w:val="en-IN" w:eastAsia="en-IN"/>
          </w:rPr>
          <w:t xml:space="preserve">number of </w:t>
        </w:r>
      </w:ins>
      <w:r>
        <w:rPr>
          <w:rFonts w:eastAsia="Times New Roman" w:cs="Times New Roman" w:ascii="Times New Roman" w:hAnsi="Times New Roman"/>
          <w:color w:val="000000"/>
          <w:sz w:val="24"/>
          <w:szCs w:val="24"/>
          <w:lang w:val="en-IN" w:eastAsia="en-IN"/>
        </w:rPr>
        <w:t xml:space="preserve">loci increase the likelihood of such events by deviating the intraspecific trait distributions away from normality. On the other hand, we show that when traits retain their normality under selection, trait overdispersion is consistently observed. These two contrasting conditions impact coexistence patterns </w:t>
      </w:r>
      <w:ins w:id="7" w:author="Unknown Author" w:date="2022-09-06T15:32:37Z">
        <w:r>
          <w:rPr>
            <w:rFonts w:eastAsia="Times New Roman" w:cs="Times New Roman" w:ascii="Times New Roman" w:hAnsi="Times New Roman"/>
            <w:color w:val="000000"/>
            <w:sz w:val="24"/>
            <w:szCs w:val="24"/>
            <w:lang w:val="en-IN" w:eastAsia="en-IN"/>
          </w:rPr>
          <w:t>in different ways</w:t>
        </w:r>
      </w:ins>
      <w:del w:id="8" w:author="Unknown Author" w:date="2022-09-06T15:32:34Z">
        <w:r>
          <w:rPr>
            <w:rFonts w:eastAsia="Times New Roman" w:cs="Times New Roman" w:ascii="Times New Roman" w:hAnsi="Times New Roman"/>
            <w:color w:val="000000"/>
            <w:sz w:val="24"/>
            <w:szCs w:val="24"/>
            <w:lang w:val="en-IN" w:eastAsia="en-IN"/>
          </w:rPr>
          <w:delText>as well</w:delText>
        </w:r>
      </w:del>
      <w:r>
        <w:rPr>
          <w:rFonts w:eastAsia="Times New Roman" w:cs="Times New Roman" w:ascii="Times New Roman" w:hAnsi="Times New Roman"/>
          <w:color w:val="000000"/>
          <w:sz w:val="24"/>
          <w:szCs w:val="24"/>
          <w:lang w:val="en-IN" w:eastAsia="en-IN"/>
        </w:rPr>
        <w:t>.</w:t>
      </w:r>
    </w:p>
    <w:p>
      <w:pPr>
        <w:pStyle w:val="Normal"/>
        <w:spacing w:lineRule="auto" w:line="240" w:before="240" w:after="240"/>
        <w:jc w:val="both"/>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 xml:space="preserve">There has been an increasing trend of employing functional traits to link the eco-evolutionary processes, competition often being a major component, with the empirical community-level patterns of coexistence. </w:t>
      </w:r>
      <w:ins w:id="9" w:author="Unknown Author" w:date="2022-09-06T15:32:59Z">
        <w:r>
          <w:rPr>
            <w:rFonts w:eastAsia="Times New Roman" w:cs="Times New Roman" w:ascii="Times New Roman" w:hAnsi="Times New Roman"/>
            <w:color w:val="000000"/>
            <w:sz w:val="24"/>
            <w:szCs w:val="24"/>
            <w:lang w:val="en-IN" w:eastAsia="en-IN"/>
          </w:rPr>
          <w:t>Yet,</w:t>
        </w:r>
      </w:ins>
      <w:ins w:id="10" w:author="Unknown Author" w:date="2022-09-06T15:33:00Z">
        <w:r>
          <w:rPr>
            <w:rFonts w:eastAsia="Times New Roman" w:cs="Times New Roman" w:ascii="Times New Roman" w:hAnsi="Times New Roman"/>
            <w:color w:val="000000"/>
            <w:sz w:val="24"/>
            <w:szCs w:val="24"/>
            <w:lang w:val="en-IN" w:eastAsia="en-IN"/>
          </w:rPr>
          <w:t xml:space="preserve"> </w:t>
        </w:r>
      </w:ins>
      <w:del w:id="11" w:author="Unknown Author" w:date="2022-09-06T15:33:04Z">
        <w:r>
          <w:rPr>
            <w:rFonts w:eastAsia="Times New Roman" w:cs="Times New Roman" w:ascii="Times New Roman" w:hAnsi="Times New Roman"/>
            <w:color w:val="000000"/>
            <w:sz w:val="24"/>
            <w:szCs w:val="24"/>
            <w:lang w:val="en-IN" w:eastAsia="en-IN"/>
          </w:rPr>
          <w:delText xml:space="preserve">Through this exercise, we attempt to </w:delText>
        </w:r>
      </w:del>
      <w:r>
        <w:rPr>
          <w:rFonts w:eastAsia="Times New Roman" w:cs="Times New Roman" w:ascii="Times New Roman" w:hAnsi="Times New Roman"/>
          <w:color w:val="000000"/>
          <w:sz w:val="24"/>
          <w:szCs w:val="24"/>
          <w:lang w:val="en-IN" w:eastAsia="en-IN"/>
        </w:rPr>
        <w:t>bring</w:t>
      </w:r>
      <w:ins w:id="12" w:author="Unknown Author" w:date="2022-09-06T15:33:09Z">
        <w:r>
          <w:rPr>
            <w:rFonts w:eastAsia="Times New Roman" w:cs="Times New Roman" w:ascii="Times New Roman" w:hAnsi="Times New Roman"/>
            <w:color w:val="000000"/>
            <w:sz w:val="24"/>
            <w:szCs w:val="24"/>
            <w:lang w:val="en-IN" w:eastAsia="en-IN"/>
          </w:rPr>
          <w:t>ing</w:t>
        </w:r>
      </w:ins>
      <w:r>
        <w:rPr>
          <w:rFonts w:eastAsia="Times New Roman" w:cs="Times New Roman" w:ascii="Times New Roman" w:hAnsi="Times New Roman"/>
          <w:color w:val="000000"/>
          <w:sz w:val="24"/>
          <w:szCs w:val="24"/>
          <w:lang w:val="en-IN" w:eastAsia="en-IN"/>
        </w:rPr>
        <w:t xml:space="preserve"> </w:t>
      </w:r>
      <w:ins w:id="13" w:author="Unknown Author" w:date="2022-09-06T15:33:13Z">
        <w:r>
          <w:rPr>
            <w:rFonts w:eastAsia="Times New Roman" w:cs="Times New Roman" w:ascii="Times New Roman" w:hAnsi="Times New Roman"/>
            <w:color w:val="000000"/>
            <w:sz w:val="24"/>
            <w:szCs w:val="24"/>
            <w:lang w:val="en-IN" w:eastAsia="en-IN"/>
          </w:rPr>
          <w:t>the</w:t>
        </w:r>
      </w:ins>
      <w:del w:id="14" w:author="Unknown Author" w:date="2022-09-06T15:33:12Z">
        <w:r>
          <w:rPr>
            <w:rFonts w:eastAsia="Times New Roman" w:cs="Times New Roman" w:ascii="Times New Roman" w:hAnsi="Times New Roman"/>
            <w:color w:val="000000"/>
            <w:sz w:val="24"/>
            <w:szCs w:val="24"/>
            <w:lang w:val="en-IN" w:eastAsia="en-IN"/>
          </w:rPr>
          <w:delText>more</w:delText>
        </w:r>
      </w:del>
      <w:r>
        <w:rPr>
          <w:rFonts w:eastAsia="Times New Roman" w:cs="Times New Roman" w:ascii="Times New Roman" w:hAnsi="Times New Roman"/>
          <w:color w:val="000000"/>
          <w:sz w:val="24"/>
          <w:szCs w:val="24"/>
          <w:lang w:val="en-IN" w:eastAsia="en-IN"/>
        </w:rPr>
        <w:t xml:space="preserve"> focus on the quantitative genetic</w:t>
      </w:r>
      <w:ins w:id="15" w:author="Unknown Author" w:date="2022-09-06T15:33:16Z">
        <w:r>
          <w:rPr>
            <w:rFonts w:eastAsia="Times New Roman" w:cs="Times New Roman" w:ascii="Times New Roman" w:hAnsi="Times New Roman"/>
            <w:color w:val="000000"/>
            <w:sz w:val="24"/>
            <w:szCs w:val="24"/>
            <w:lang w:val="en-IN" w:eastAsia="en-IN"/>
          </w:rPr>
          <w:t>s</w:t>
        </w:r>
      </w:ins>
      <w:r>
        <w:rPr>
          <w:rFonts w:eastAsia="Times New Roman" w:cs="Times New Roman" w:ascii="Times New Roman" w:hAnsi="Times New Roman"/>
          <w:color w:val="000000"/>
          <w:sz w:val="24"/>
          <w:szCs w:val="24"/>
          <w:lang w:val="en-IN" w:eastAsia="en-IN"/>
        </w:rPr>
        <w:t xml:space="preserve"> characteristics of traits which may play a vital role and in conjunction with different ecological contexts, lead</w:t>
      </w:r>
      <w:ins w:id="16" w:author="Unknown Author" w:date="2022-09-06T15:33:33Z">
        <w:r>
          <w:rPr>
            <w:rFonts w:eastAsia="Times New Roman" w:cs="Times New Roman" w:ascii="Times New Roman" w:hAnsi="Times New Roman"/>
            <w:color w:val="000000"/>
            <w:sz w:val="24"/>
            <w:szCs w:val="24"/>
            <w:lang w:val="en-IN" w:eastAsia="en-IN"/>
          </w:rPr>
          <w:t>ing</w:t>
        </w:r>
      </w:ins>
      <w:r>
        <w:rPr>
          <w:rFonts w:eastAsia="Times New Roman" w:cs="Times New Roman" w:ascii="Times New Roman" w:hAnsi="Times New Roman"/>
          <w:color w:val="000000"/>
          <w:sz w:val="24"/>
          <w:szCs w:val="24"/>
          <w:lang w:val="en-IN" w:eastAsia="en-IN"/>
        </w:rPr>
        <w:t xml:space="preserve"> to </w:t>
      </w:r>
      <w:ins w:id="17" w:author="Unknown Author" w:date="2022-09-06T15:33:44Z">
        <w:r>
          <w:rPr>
            <w:rFonts w:eastAsia="Times New Roman" w:cs="Times New Roman" w:ascii="Times New Roman" w:hAnsi="Times New Roman"/>
            <w:color w:val="000000"/>
            <w:sz w:val="24"/>
            <w:szCs w:val="24"/>
            <w:lang w:val="en-IN" w:eastAsia="en-IN"/>
          </w:rPr>
          <w:t xml:space="preserve">under- or over-dispersion </w:t>
        </w:r>
      </w:ins>
      <w:del w:id="18" w:author="Unknown Author" w:date="2022-09-06T15:33:52Z">
        <w:r>
          <w:rPr>
            <w:rFonts w:eastAsia="Times New Roman" w:cs="Times New Roman" w:ascii="Times New Roman" w:hAnsi="Times New Roman"/>
            <w:color w:val="000000"/>
            <w:sz w:val="24"/>
            <w:szCs w:val="24"/>
            <w:lang w:val="en-IN" w:eastAsia="en-IN"/>
          </w:rPr>
          <w:delText xml:space="preserve">complex and stable </w:delText>
        </w:r>
      </w:del>
      <w:r>
        <w:rPr>
          <w:rFonts w:eastAsia="Times New Roman" w:cs="Times New Roman" w:ascii="Times New Roman" w:hAnsi="Times New Roman"/>
          <w:color w:val="000000"/>
          <w:sz w:val="24"/>
          <w:szCs w:val="24"/>
          <w:lang w:val="en-IN" w:eastAsia="en-IN"/>
        </w:rPr>
        <w:t>patterns of species coexistence in natural communities.</w:t>
      </w:r>
    </w:p>
    <w:p>
      <w:pPr>
        <w:pStyle w:val="Normal"/>
        <w:spacing w:lineRule="auto" w:line="240" w:before="240" w:after="240"/>
        <w:jc w:val="both"/>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r>
    </w:p>
    <w:p>
      <w:pPr>
        <w:pStyle w:val="Normal"/>
        <w:spacing w:lineRule="auto" w:line="240" w:before="240" w:after="240"/>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i/>
          <w:iCs/>
          <w:color w:val="000000"/>
          <w:sz w:val="24"/>
          <w:szCs w:val="24"/>
          <w:lang w:val="en-IN" w:eastAsia="en-IN"/>
        </w:rPr>
        <w:t>Sincerely,</w:t>
      </w:r>
    </w:p>
    <w:p>
      <w:pPr>
        <w:pStyle w:val="Normal"/>
        <w:spacing w:lineRule="auto" w:line="240" w:before="0" w:after="0"/>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color w:val="000000"/>
          <w:sz w:val="24"/>
          <w:szCs w:val="24"/>
          <w:lang w:val="en-IN" w:eastAsia="en-IN"/>
        </w:rPr>
        <w:t>Mihir Umarani</w:t>
      </w:r>
    </w:p>
    <w:p>
      <w:pPr>
        <w:pStyle w:val="Normal"/>
        <w:spacing w:lineRule="auto" w:line="240" w:before="0" w:after="0"/>
        <w:jc w:val="both"/>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Catherine Graham</w:t>
      </w:r>
    </w:p>
    <w:p>
      <w:pPr>
        <w:pStyle w:val="Normal"/>
        <w:spacing w:lineRule="auto" w:line="240" w:before="0" w:after="0"/>
        <w:jc w:val="both"/>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Carlos Melian</w:t>
      </w:r>
    </w:p>
    <w:p>
      <w:pPr>
        <w:pStyle w:val="Normal"/>
        <w:spacing w:lineRule="auto" w:line="240" w:before="0" w:after="0"/>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color w:val="000000"/>
          <w:sz w:val="24"/>
          <w:szCs w:val="24"/>
          <w:lang w:val="en-IN" w:eastAsia="en-IN"/>
        </w:rPr>
        <w:t>Stephen Baines</w:t>
      </w:r>
    </w:p>
    <w:p>
      <w:pPr>
        <w:pStyle w:val="Normal"/>
        <w:spacing w:lineRule="auto" w:line="240" w:before="240" w:after="240"/>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r>
    </w:p>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r>
    </w:p>
    <w:p>
      <w:pPr>
        <w:pStyle w:val="Heading2"/>
        <w:spacing w:lineRule="auto" w:line="480"/>
        <w:rPr/>
      </w:pPr>
      <w:r>
        <w:rPr/>
        <w:t>Acknowledgments</w:t>
      </w:r>
    </w:p>
    <w:p>
      <w:pPr>
        <w:pStyle w:val="Normal"/>
        <w:rPr/>
      </w:pPr>
      <w:r>
        <w:rPr/>
        <w:t xml:space="preserve">M.U. thanks </w:t>
      </w:r>
      <w:r>
        <w:rPr>
          <w:rFonts w:ascii="Tenorite" w:hAnsi="Tenorite"/>
        </w:rPr>
        <w:t xml:space="preserve">Institute for Advanced Computational Science at Stony Brook University, </w:t>
      </w:r>
      <w:r>
        <w:rPr/>
        <w:t xml:space="preserve">the Swiss Federal Research Institute (WSL) for funding analysis visits. C.G. thanks the European Research Council (ERC) under the European 464 Union’s Horizon 2020 research and innovation program - No 787638. </w:t>
      </w:r>
    </w:p>
    <w:p>
      <w:pPr>
        <w:pStyle w:val="Normal"/>
        <w:rPr>
          <w:rFonts w:ascii="Tenorite" w:hAnsi="Tenorite"/>
          <w:b/>
          <w:b/>
          <w:bCs/>
        </w:rPr>
      </w:pPr>
      <w:r>
        <w:rPr>
          <w:rFonts w:ascii="Tenorite" w:hAnsi="Tenorite"/>
          <w:b/>
          <w:bCs/>
        </w:rPr>
        <w:t>Correspondence:</w:t>
      </w:r>
    </w:p>
    <w:p>
      <w:pPr>
        <w:pStyle w:val="Normal"/>
        <w:rPr>
          <w:rFonts w:ascii="Tenorite" w:hAnsi="Tenorite"/>
        </w:rPr>
      </w:pPr>
      <w:r>
        <w:rPr>
          <w:rFonts w:ascii="Tenorite" w:hAnsi="Tenorite"/>
        </w:rPr>
        <w:t>Mihir S. Umarani</w:t>
      </w:r>
    </w:p>
    <w:p>
      <w:pPr>
        <w:pStyle w:val="Normal"/>
        <w:rPr>
          <w:rFonts w:ascii="Tenorite" w:hAnsi="Tenorite"/>
        </w:rPr>
      </w:pPr>
      <w:r>
        <w:rPr>
          <w:rFonts w:ascii="Tenorite" w:hAnsi="Tenorite"/>
          <w:color w:val="000000"/>
          <w:shd w:fill="FFFFFF" w:val="clear"/>
        </w:rPr>
        <w:t>Department of Ecology &amp; Evolution, Stony Brook University, 650 Life Sciences Building</w:t>
      </w:r>
      <w:r>
        <w:rPr>
          <w:rFonts w:ascii="Tenorite" w:hAnsi="Tenorite"/>
          <w:color w:val="000000"/>
        </w:rPr>
        <w:t xml:space="preserve">, </w:t>
      </w:r>
      <w:r>
        <w:rPr>
          <w:rFonts w:ascii="Tenorite" w:hAnsi="Tenorite"/>
          <w:color w:val="000000"/>
          <w:shd w:fill="FFFFFF" w:val="clear"/>
        </w:rPr>
        <w:t>Stony Brook, NY 11794-5245</w:t>
      </w:r>
    </w:p>
    <w:p>
      <w:pPr>
        <w:pStyle w:val="Normal"/>
        <w:rPr>
          <w:rFonts w:ascii="Tenorite" w:hAnsi="Tenorite"/>
        </w:rPr>
      </w:pPr>
      <w:r>
        <w:rPr>
          <w:rFonts w:ascii="Tenorite" w:hAnsi="Tenorite"/>
        </w:rPr>
        <w:t>Email : mihir.umarani@stonybrook.edu</w:t>
      </w:r>
    </w:p>
    <w:p>
      <w:pPr>
        <w:pStyle w:val="Normal"/>
        <w:spacing w:lineRule="auto" w:line="240" w:before="0" w:after="0"/>
        <w:rPr>
          <w:rFonts w:ascii="Times New Roman" w:hAnsi="Times New Roman" w:cs="Times New Roman"/>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2-09-06T15:24:1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IN"/>
        </w:rPr>
        <w:t>Classic title maybe too focus on quantitative genetics -- appropiate for Evolution journal</w:t>
      </w:r>
    </w:p>
    <w:p>
      <w:r>
        <w:rPr>
          <w:rFonts w:ascii="Liberation Serif" w:hAnsi="Liberation Serif" w:eastAsia="DejaVu Sans" w:cs="DejaVu Sans"/>
          <w:sz w:val="24"/>
          <w:szCs w:val="24"/>
          <w:lang w:val="en-US" w:eastAsia="en-US" w:bidi="en-US"/>
        </w:rPr>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IN"/>
        </w:rPr>
        <w:t>Alternative titlesfor Ecology Letters</w:t>
      </w:r>
    </w:p>
    <w:p>
      <w:r>
        <w:rPr>
          <w:rFonts w:ascii="Liberation Serif" w:hAnsi="Liberation Serif" w:eastAsia="DejaVu Sans" w:cs="DejaVu Sans"/>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IN" w:eastAsia="en-US" w:bidi="ar-SA"/>
        </w:rPr>
        <w:t>Eco-evolutionary dynamics of trait-mediated competition networks</w:t>
      </w:r>
    </w:p>
    <w:p>
      <w:r>
        <w:rPr>
          <w:rFonts w:ascii="Liberation Serif" w:hAnsi="Liberation Serif" w:eastAsia="DejaVu Sans" w:cs="DejaVu Sans"/>
          <w:sz w:val="24"/>
          <w:szCs w:val="24"/>
          <w:lang w:val="en-US" w:eastAsia="en-US" w:bidi="en-US"/>
        </w:rPr>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IN"/>
        </w:rPr>
        <w:t>OR</w:t>
      </w:r>
    </w:p>
    <w:p>
      <w:r>
        <w:rPr>
          <w:rFonts w:ascii="Liberation Serif" w:hAnsi="Liberation Serif" w:eastAsia="DejaVu Sans" w:cs="DejaVu Sans"/>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IN" w:eastAsia="en-US" w:bidi="ar-SA"/>
        </w:rPr>
        <w:t xml:space="preserve">Eco-evolutionary dynamics of trait-mediated competition in ecological communities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Tenorite">
    <w:charset w:val="01"/>
    <w:family w:val="roman"/>
    <w:pitch w:val="variable"/>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b1644d"/>
    <w:pPr>
      <w:keepNext w:val="true"/>
      <w:keepLines/>
      <w:spacing w:lineRule="auto" w:line="259" w:before="40" w:after="0"/>
      <w:outlineLvl w:val="1"/>
    </w:pPr>
    <w:rPr>
      <w:rFonts w:ascii="Cambria" w:hAnsi="Cambria"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413e48"/>
    <w:rPr>
      <w:color w:val="0000FF"/>
      <w:u w:val="single"/>
    </w:rPr>
  </w:style>
  <w:style w:type="character" w:styleId="BalloonTextChar" w:customStyle="1">
    <w:name w:val="Balloon Text Char"/>
    <w:basedOn w:val="DefaultParagraphFont"/>
    <w:link w:val="BalloonText"/>
    <w:uiPriority w:val="99"/>
    <w:semiHidden/>
    <w:qFormat/>
    <w:rsid w:val="00270b5b"/>
    <w:rPr>
      <w:rFonts w:ascii="Lucida Grande" w:hAnsi="Lucida Grande" w:cs="Lucida Grande"/>
      <w:sz w:val="18"/>
      <w:szCs w:val="18"/>
    </w:rPr>
  </w:style>
  <w:style w:type="character" w:styleId="Heading2Char" w:customStyle="1">
    <w:name w:val="Heading 2 Char"/>
    <w:basedOn w:val="DefaultParagraphFont"/>
    <w:link w:val="Heading2"/>
    <w:uiPriority w:val="9"/>
    <w:qFormat/>
    <w:rsid w:val="00b1644d"/>
    <w:rPr>
      <w:rFonts w:ascii="Cambria" w:hAnsi="Cambria" w:eastAsia="ＭＳ ゴシック" w:cs="" w:asciiTheme="majorHAnsi" w:cstheme="majorBidi" w:eastAsiaTheme="majorEastAsia" w:hAnsiTheme="majorHAnsi"/>
      <w:color w:val="365F91" w:themeColor="accent1" w:themeShade="bf"/>
      <w:sz w:val="26"/>
      <w:szCs w:val="2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270b5b"/>
    <w:pPr>
      <w:spacing w:lineRule="auto" w:line="240" w:before="0" w:after="0"/>
    </w:pPr>
    <w:rPr>
      <w:rFonts w:ascii="Lucida Grande" w:hAnsi="Lucida Grande" w:cs="Lucida Grande"/>
      <w:sz w:val="18"/>
      <w:szCs w:val="18"/>
    </w:rPr>
  </w:style>
  <w:style w:type="paragraph" w:styleId="Revision">
    <w:name w:val="Revision"/>
    <w:uiPriority w:val="99"/>
    <w:semiHidden/>
    <w:qFormat/>
    <w:rsid w:val="00ed0b0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semiHidden/>
    <w:unhideWhenUsed/>
    <w:qFormat/>
    <w:rsid w:val="00bd6ad8"/>
    <w:pPr>
      <w:spacing w:lineRule="auto" w:line="240" w:beforeAutospacing="1" w:afterAutospacing="1"/>
    </w:pPr>
    <w:rPr>
      <w:rFonts w:ascii="Times New Roman" w:hAnsi="Times New Roman" w:eastAsia="Times New Roman" w:cs="Times New Roman"/>
      <w:sz w:val="24"/>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LibreOffice/7.3.5.2$Linux_X86_64 LibreOffice_project/30$Build-2</Application>
  <AppVersion>15.0000</AppVersion>
  <Pages>2</Pages>
  <Words>388</Words>
  <Characters>2451</Characters>
  <CharactersWithSpaces>2828</CharactersWithSpaces>
  <Paragraphs>16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2021-02-23T21:08:00Z</dcterms:created>
  <dc:creator>Jessica Gurevitch</dc:creator>
  <dc:description/>
  <dc:language>en-US</dc:language>
  <cp:lastModifiedBy/>
  <dcterms:modified xsi:type="dcterms:W3CDTF">2022-09-06T15:35:30Z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