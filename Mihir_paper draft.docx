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CB873" w14:textId="54D54B4F" w:rsidR="0061581B" w:rsidRPr="008F3495" w:rsidRDefault="007D7F51" w:rsidP="00D8604C">
      <w:pPr>
        <w:spacing w:line="240" w:lineRule="auto"/>
        <w:rPr>
          <w:rFonts w:ascii="Times New Roman" w:hAnsi="Times New Roman" w:cs="Times New Roman"/>
          <w:b/>
          <w:sz w:val="24"/>
          <w:szCs w:val="24"/>
        </w:rPr>
      </w:pPr>
      <w:r w:rsidRPr="008F3495">
        <w:rPr>
          <w:rFonts w:ascii="Times New Roman" w:hAnsi="Times New Roman" w:cs="Times New Roman"/>
          <w:b/>
          <w:sz w:val="24"/>
          <w:szCs w:val="24"/>
        </w:rPr>
        <w:t>INTRODUCTION</w:t>
      </w:r>
    </w:p>
    <w:p w14:paraId="3D1A1F85" w14:textId="48BC3AA9" w:rsidR="009C7D02" w:rsidRDefault="00F766E6" w:rsidP="00F766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w:t>
      </w:r>
      <w:r w:rsidR="00AE7A50" w:rsidRPr="002B2EC5">
        <w:rPr>
          <w:rFonts w:ascii="Times New Roman" w:hAnsi="Times New Roman" w:cs="Times New Roman"/>
          <w:sz w:val="24"/>
          <w:szCs w:val="24"/>
        </w:rPr>
        <w:t xml:space="preserve">ole </w:t>
      </w:r>
      <w:r w:rsidR="00C274FB" w:rsidRPr="002B2EC5">
        <w:rPr>
          <w:rFonts w:ascii="Times New Roman" w:hAnsi="Times New Roman" w:cs="Times New Roman"/>
          <w:sz w:val="24"/>
          <w:szCs w:val="24"/>
        </w:rPr>
        <w:t xml:space="preserve">of interspecific competition </w:t>
      </w:r>
      <w:r w:rsidR="00AF3843">
        <w:rPr>
          <w:rFonts w:ascii="Times New Roman" w:hAnsi="Times New Roman" w:cs="Times New Roman"/>
          <w:sz w:val="24"/>
          <w:szCs w:val="24"/>
        </w:rPr>
        <w:t xml:space="preserve">in </w:t>
      </w:r>
      <w:r>
        <w:rPr>
          <w:rFonts w:ascii="Times New Roman" w:hAnsi="Times New Roman" w:cs="Times New Roman"/>
          <w:sz w:val="24"/>
          <w:szCs w:val="24"/>
        </w:rPr>
        <w:t xml:space="preserve">the </w:t>
      </w:r>
      <w:r w:rsidR="00AF3843">
        <w:rPr>
          <w:rFonts w:ascii="Times New Roman" w:hAnsi="Times New Roman" w:cs="Times New Roman"/>
          <w:sz w:val="24"/>
          <w:szCs w:val="24"/>
        </w:rPr>
        <w:t xml:space="preserve">evolutionary dynamics of species </w:t>
      </w:r>
      <w:r w:rsidR="00C274FB" w:rsidRPr="002B2EC5">
        <w:rPr>
          <w:rFonts w:ascii="Times New Roman" w:hAnsi="Times New Roman" w:cs="Times New Roman"/>
          <w:sz w:val="24"/>
          <w:szCs w:val="24"/>
        </w:rPr>
        <w:t xml:space="preserve">is thought to play a </w:t>
      </w:r>
      <w:r w:rsidR="000B1FB8">
        <w:rPr>
          <w:rFonts w:ascii="Times New Roman" w:hAnsi="Times New Roman" w:cs="Times New Roman"/>
          <w:sz w:val="24"/>
          <w:szCs w:val="24"/>
        </w:rPr>
        <w:t>central</w:t>
      </w:r>
      <w:r w:rsidR="000B1FB8" w:rsidRPr="002B2EC5">
        <w:rPr>
          <w:rFonts w:ascii="Times New Roman" w:hAnsi="Times New Roman" w:cs="Times New Roman"/>
          <w:sz w:val="24"/>
          <w:szCs w:val="24"/>
        </w:rPr>
        <w:t xml:space="preserve"> </w:t>
      </w:r>
      <w:r w:rsidR="00C274FB" w:rsidRPr="002B2EC5">
        <w:rPr>
          <w:rFonts w:ascii="Times New Roman" w:hAnsi="Times New Roman" w:cs="Times New Roman"/>
          <w:sz w:val="24"/>
          <w:szCs w:val="24"/>
        </w:rPr>
        <w:t>role in trait evolution</w:t>
      </w:r>
      <w:r w:rsidR="001D4350" w:rsidRPr="002B2EC5">
        <w:rPr>
          <w:rFonts w:ascii="Times New Roman" w:hAnsi="Times New Roman" w:cs="Times New Roman"/>
          <w:sz w:val="24"/>
          <w:szCs w:val="24"/>
        </w:rPr>
        <w:t xml:space="preserve"> (</w:t>
      </w:r>
      <w:proofErr w:type="spellStart"/>
      <w:r w:rsidR="002B2EC5">
        <w:rPr>
          <w:rFonts w:ascii="Times New Roman" w:hAnsi="Times New Roman" w:cs="Times New Roman"/>
          <w:sz w:val="24"/>
          <w:szCs w:val="24"/>
        </w:rPr>
        <w:t>e.g</w:t>
      </w:r>
      <w:proofErr w:type="spellEnd"/>
      <w:r w:rsidR="002B2EC5">
        <w:rPr>
          <w:rFonts w:ascii="Times New Roman" w:hAnsi="Times New Roman" w:cs="Times New Roman"/>
          <w:sz w:val="24"/>
          <w:szCs w:val="24"/>
        </w:rPr>
        <w:t xml:space="preserve"> Schluter, 1994; Davies et.al., 2007</w:t>
      </w:r>
      <w:r w:rsidR="001D4350" w:rsidRPr="002B2EC5">
        <w:rPr>
          <w:rFonts w:ascii="Times New Roman" w:hAnsi="Times New Roman" w:cs="Times New Roman"/>
          <w:sz w:val="24"/>
          <w:szCs w:val="24"/>
        </w:rPr>
        <w:t>)</w:t>
      </w:r>
      <w:r w:rsidR="00C274FB" w:rsidRPr="002B2EC5">
        <w:rPr>
          <w:rFonts w:ascii="Times New Roman" w:hAnsi="Times New Roman" w:cs="Times New Roman"/>
          <w:sz w:val="24"/>
          <w:szCs w:val="24"/>
        </w:rPr>
        <w:t>.</w:t>
      </w:r>
      <w:r w:rsidR="00202FB5" w:rsidRPr="002B2EC5">
        <w:rPr>
          <w:rFonts w:ascii="Times New Roman" w:hAnsi="Times New Roman" w:cs="Times New Roman"/>
          <w:sz w:val="24"/>
          <w:szCs w:val="24"/>
        </w:rPr>
        <w:t xml:space="preserve"> </w:t>
      </w:r>
      <w:r w:rsidR="006B22EC">
        <w:rPr>
          <w:rFonts w:ascii="Times New Roman" w:hAnsi="Times New Roman" w:cs="Times New Roman"/>
          <w:sz w:val="24"/>
          <w:szCs w:val="24"/>
        </w:rPr>
        <w:t>E</w:t>
      </w:r>
      <w:r w:rsidR="000C0078" w:rsidRPr="002B2EC5">
        <w:rPr>
          <w:rFonts w:ascii="Times New Roman" w:hAnsi="Times New Roman" w:cs="Times New Roman"/>
          <w:sz w:val="24"/>
          <w:szCs w:val="24"/>
        </w:rPr>
        <w:t>xpected outcome</w:t>
      </w:r>
      <w:r w:rsidR="001D4350" w:rsidRPr="002B2EC5">
        <w:rPr>
          <w:rFonts w:ascii="Times New Roman" w:hAnsi="Times New Roman" w:cs="Times New Roman"/>
          <w:sz w:val="24"/>
          <w:szCs w:val="24"/>
        </w:rPr>
        <w:t>s</w:t>
      </w:r>
      <w:r w:rsidR="000C0078" w:rsidRPr="002B2EC5">
        <w:rPr>
          <w:rFonts w:ascii="Times New Roman" w:hAnsi="Times New Roman" w:cs="Times New Roman"/>
          <w:sz w:val="24"/>
          <w:szCs w:val="24"/>
        </w:rPr>
        <w:t xml:space="preserve"> from interspecific competition are either eventual exclusion of one species or reduction in niche overlap through negative selection on traits</w:t>
      </w:r>
      <w:r w:rsidR="007D32FD" w:rsidRPr="002B2EC5">
        <w:rPr>
          <w:rFonts w:ascii="Times New Roman" w:hAnsi="Times New Roman" w:cs="Times New Roman"/>
          <w:sz w:val="24"/>
          <w:szCs w:val="24"/>
        </w:rPr>
        <w:t xml:space="preserve"> related to </w:t>
      </w:r>
      <w:r w:rsidR="0027719B">
        <w:rPr>
          <w:rFonts w:ascii="Times New Roman" w:hAnsi="Times New Roman" w:cs="Times New Roman"/>
          <w:sz w:val="24"/>
          <w:szCs w:val="24"/>
        </w:rPr>
        <w:t>resource acquisition</w:t>
      </w:r>
      <w:r w:rsidR="00AF3843">
        <w:rPr>
          <w:rFonts w:ascii="Times New Roman" w:hAnsi="Times New Roman" w:cs="Times New Roman"/>
          <w:sz w:val="24"/>
          <w:szCs w:val="24"/>
        </w:rPr>
        <w:t xml:space="preserve"> </w:t>
      </w:r>
      <w:r w:rsidR="001D4350" w:rsidRPr="002B2EC5">
        <w:rPr>
          <w:rFonts w:ascii="Times New Roman" w:hAnsi="Times New Roman" w:cs="Times New Roman"/>
          <w:sz w:val="24"/>
          <w:szCs w:val="24"/>
        </w:rPr>
        <w:t>(</w:t>
      </w:r>
      <w:proofErr w:type="spellStart"/>
      <w:r w:rsidR="002B2EC5">
        <w:rPr>
          <w:rFonts w:ascii="Times New Roman" w:hAnsi="Times New Roman" w:cs="Times New Roman"/>
          <w:sz w:val="24"/>
          <w:szCs w:val="24"/>
        </w:rPr>
        <w:t>Schoener</w:t>
      </w:r>
      <w:proofErr w:type="spellEnd"/>
      <w:r w:rsidR="002B2EC5">
        <w:rPr>
          <w:rFonts w:ascii="Times New Roman" w:hAnsi="Times New Roman" w:cs="Times New Roman"/>
          <w:sz w:val="24"/>
          <w:szCs w:val="24"/>
        </w:rPr>
        <w:t>, 1965</w:t>
      </w:r>
      <w:r w:rsidR="001D4350" w:rsidRPr="00AF3843">
        <w:rPr>
          <w:rFonts w:ascii="Times New Roman" w:hAnsi="Times New Roman" w:cs="Times New Roman"/>
          <w:sz w:val="24"/>
          <w:szCs w:val="24"/>
        </w:rPr>
        <w:t>)</w:t>
      </w:r>
      <w:r w:rsidR="007D32FD" w:rsidRPr="00AF3843">
        <w:rPr>
          <w:rFonts w:ascii="Times New Roman" w:hAnsi="Times New Roman" w:cs="Times New Roman"/>
          <w:sz w:val="24"/>
          <w:szCs w:val="24"/>
        </w:rPr>
        <w:t>.</w:t>
      </w:r>
      <w:r w:rsidR="00AF3843" w:rsidRPr="00AF3843">
        <w:rPr>
          <w:rFonts w:ascii="Times New Roman" w:hAnsi="Times New Roman" w:cs="Times New Roman"/>
          <w:sz w:val="24"/>
          <w:szCs w:val="24"/>
        </w:rPr>
        <w:t xml:space="preserve"> </w:t>
      </w:r>
      <w:proofErr w:type="spellStart"/>
      <w:r w:rsidR="00AF3843" w:rsidRPr="00AF3843">
        <w:rPr>
          <w:rFonts w:ascii="Times New Roman" w:hAnsi="Times New Roman" w:cs="Times New Roman"/>
          <w:sz w:val="24"/>
          <w:szCs w:val="24"/>
        </w:rPr>
        <w:t>Lotka</w:t>
      </w:r>
      <w:proofErr w:type="spellEnd"/>
      <w:r w:rsidR="00AF3843" w:rsidRPr="00AF3843">
        <w:rPr>
          <w:rFonts w:ascii="Times New Roman" w:hAnsi="Times New Roman" w:cs="Times New Roman"/>
          <w:sz w:val="24"/>
          <w:szCs w:val="24"/>
        </w:rPr>
        <w:t>-Volterra models</w:t>
      </w:r>
      <w:r>
        <w:rPr>
          <w:rFonts w:ascii="Times New Roman" w:hAnsi="Times New Roman" w:cs="Times New Roman"/>
          <w:sz w:val="24"/>
          <w:szCs w:val="24"/>
        </w:rPr>
        <w:t xml:space="preserve">, </w:t>
      </w:r>
      <w:r w:rsidR="0027719B">
        <w:rPr>
          <w:rFonts w:ascii="Times New Roman" w:hAnsi="Times New Roman" w:cs="Times New Roman"/>
          <w:sz w:val="24"/>
          <w:szCs w:val="24"/>
        </w:rPr>
        <w:t>when used</w:t>
      </w:r>
      <w:r w:rsidR="0027719B" w:rsidRPr="00AF3843">
        <w:rPr>
          <w:rFonts w:ascii="Times New Roman" w:hAnsi="Times New Roman" w:cs="Times New Roman"/>
          <w:sz w:val="24"/>
          <w:szCs w:val="24"/>
        </w:rPr>
        <w:t xml:space="preserve"> </w:t>
      </w:r>
      <w:r w:rsidR="00AF3843" w:rsidRPr="00AF3843">
        <w:rPr>
          <w:rFonts w:ascii="Times New Roman" w:hAnsi="Times New Roman" w:cs="Times New Roman"/>
          <w:sz w:val="24"/>
          <w:szCs w:val="24"/>
        </w:rPr>
        <w:t xml:space="preserve">to </w:t>
      </w:r>
      <w:r w:rsidR="00AF3843">
        <w:rPr>
          <w:rFonts w:ascii="Times New Roman" w:hAnsi="Times New Roman" w:cs="Times New Roman"/>
          <w:sz w:val="24"/>
          <w:szCs w:val="24"/>
        </w:rPr>
        <w:t>describe competition between</w:t>
      </w:r>
      <w:r w:rsidR="00AF3843" w:rsidRPr="00AF3843">
        <w:rPr>
          <w:rFonts w:ascii="Times New Roman" w:hAnsi="Times New Roman" w:cs="Times New Roman"/>
          <w:sz w:val="24"/>
          <w:szCs w:val="24"/>
        </w:rPr>
        <w:t xml:space="preserve"> multiple species with shared resources</w:t>
      </w:r>
      <w:r>
        <w:rPr>
          <w:rFonts w:ascii="Times New Roman" w:hAnsi="Times New Roman" w:cs="Times New Roman"/>
          <w:sz w:val="24"/>
          <w:szCs w:val="24"/>
        </w:rPr>
        <w:t xml:space="preserve">, yield patterns </w:t>
      </w:r>
      <w:r w:rsidR="000B1FB8">
        <w:rPr>
          <w:rFonts w:ascii="Times New Roman" w:hAnsi="Times New Roman" w:cs="Times New Roman"/>
          <w:sz w:val="24"/>
          <w:szCs w:val="24"/>
        </w:rPr>
        <w:t xml:space="preserve">consistent with reduction in niche overlap </w:t>
      </w:r>
      <w:r w:rsidR="00AF3843" w:rsidRPr="00AF3843">
        <w:rPr>
          <w:rFonts w:ascii="Times New Roman" w:hAnsi="Times New Roman" w:cs="Times New Roman"/>
          <w:sz w:val="24"/>
          <w:szCs w:val="24"/>
        </w:rPr>
        <w:t xml:space="preserve">such as limiting similarity or </w:t>
      </w:r>
      <w:r w:rsidR="000B1FB8">
        <w:rPr>
          <w:rFonts w:ascii="Times New Roman" w:hAnsi="Times New Roman" w:cs="Times New Roman"/>
          <w:sz w:val="24"/>
          <w:szCs w:val="24"/>
        </w:rPr>
        <w:t xml:space="preserve">even </w:t>
      </w:r>
      <w:r w:rsidR="00AF3843" w:rsidRPr="00AF3843">
        <w:rPr>
          <w:rFonts w:ascii="Times New Roman" w:hAnsi="Times New Roman" w:cs="Times New Roman"/>
          <w:sz w:val="24"/>
          <w:szCs w:val="24"/>
        </w:rPr>
        <w:t xml:space="preserve">species packing </w:t>
      </w:r>
      <w:r w:rsidR="00AF3843" w:rsidRPr="00AF3843">
        <w:rPr>
          <w:rFonts w:ascii="Times New Roman" w:hAnsi="Times New Roman" w:cs="Times New Roman"/>
          <w:sz w:val="24"/>
          <w:szCs w:val="24"/>
        </w:rPr>
        <w:fldChar w:fldCharType="begin" w:fldLock="1"/>
      </w:r>
      <w:r w:rsidR="00AF3843" w:rsidRPr="00AF3843">
        <w:rPr>
          <w:rFonts w:ascii="Times New Roman" w:hAnsi="Times New Roman" w:cs="Times New Roman"/>
          <w:sz w:val="24"/>
          <w:szCs w:val="24"/>
        </w:rPr>
        <w:instrText>ADDIN CSL_CITATION {"citationItems":[{"id":"ITEM-1","itemData":{"DOI":"10.1016/0040-5809(70)90039-0","ISSN":"10960325","author":[{"dropping-particle":"","family":"MacArthur","given":"Robert","non-dropping-particle":"","parse-names":false,"suffix":""}],"container-title":"Theoretical Population Biology","id":"ITEM-1","issue":"1","issued":{"date-parts":[["1970"]]},"page":"1-11","title":"Species packing and competitive equilibrium for many species","type":"article-journal","volume":"1"},"uris":["http://www.mendeley.com/documents/?uuid=eb8b6bef-8109-477d-a458-8f5612ec5190"]},{"id":"ITEM-2","itemData":{"ISSN":"00030147","abstract":"The diversity of coexisting species can be limited in at least three ways depending upon the circumstances. First, there is a lower limit to the abundance of each species which sets an upper limit to the number of spe- cies (Schoener, 1965). Second, there may be an upper limit to the abundance of each species, set by the danger from predators and disease, which in- creases the possibilities for more species (Paine, 1966). Finally, environ- mental instability sets a limit to the degree of specialization and, for a given degree of specialization, competition may, but does not always, set a limit to the similarity of coexisting species. We investigated this limit in the particular case of discrete, renewable resources (MacArthur and Levins, 1964); and here we extend the analysis to include continuous, and non- renewable resources in uniform and patchy environments, and we consider the effects of evolution. In particular, we predict situations under which character divergence and character convergence should occur.","author":[{"dropping-particle":"","family":"MacArthur","given":"Robert","non-dropping-particle":"","parse-names":false,"suffix":""},{"dropping-particle":"","family":"Levins","given":"Richard","non-dropping-particle":"","parse-names":false,"suffix":""}],"container-title":"The American Naturalist","id":"ITEM-2","issue":"921","issued":{"date-parts":[["1967"]]},"page":"377-385","title":"The Limiting Similarity , Convergence , and Divergence of Coexisting Species Author ( s ): Robert Macarthur and Richard Levins Source : The American Naturalist , Vol . 101 , No . 921 ( Sep . - Oct ., 1967 ), pp . 377-385 Published by : The University of C","type":"article-journal","volume":"101"},"uris":["http://www.mendeley.com/documents/?uuid=fe896f7c-ab00-4899-b409-7ec243e05200"]}],"mendeley":{"formattedCitation":"(MacArthur, 1970; MacArthur &amp; Levins, 1967)","plainTextFormattedCitation":"(MacArthur, 1970; MacArthur &amp; Levins, 1967)","previouslyFormattedCitation":"(MacArthur, 1970; MacArthur &amp; Levins, 1967)"},"properties":{"noteIndex":0},"schema":"https://github.com/citation-style-language/schema/raw/master/csl-citation.json"}</w:instrText>
      </w:r>
      <w:r w:rsidR="00AF3843" w:rsidRPr="00AF3843">
        <w:rPr>
          <w:rFonts w:ascii="Times New Roman" w:hAnsi="Times New Roman" w:cs="Times New Roman"/>
          <w:sz w:val="24"/>
          <w:szCs w:val="24"/>
        </w:rPr>
        <w:fldChar w:fldCharType="separate"/>
      </w:r>
      <w:r w:rsidR="00AF3843" w:rsidRPr="00AF3843">
        <w:rPr>
          <w:rFonts w:ascii="Times New Roman" w:hAnsi="Times New Roman" w:cs="Times New Roman"/>
          <w:noProof/>
          <w:sz w:val="24"/>
          <w:szCs w:val="24"/>
        </w:rPr>
        <w:t>(MacArthur, 1970; MacArthur &amp; Levins, 1967)</w:t>
      </w:r>
      <w:r w:rsidR="00AF3843" w:rsidRPr="00AF3843">
        <w:rPr>
          <w:rFonts w:ascii="Times New Roman" w:hAnsi="Times New Roman" w:cs="Times New Roman"/>
          <w:sz w:val="24"/>
          <w:szCs w:val="24"/>
        </w:rPr>
        <w:fldChar w:fldCharType="end"/>
      </w:r>
      <w:r w:rsidR="00AF3843" w:rsidRPr="00AF3843">
        <w:rPr>
          <w:rFonts w:ascii="Times New Roman" w:hAnsi="Times New Roman" w:cs="Times New Roman"/>
          <w:sz w:val="24"/>
          <w:szCs w:val="24"/>
        </w:rPr>
        <w:t>.</w:t>
      </w:r>
      <w:r w:rsidR="00AF3843" w:rsidRPr="008221F6">
        <w:rPr>
          <w:rFonts w:ascii="Times New Roman" w:hAnsi="Times New Roman" w:cs="Times New Roman"/>
          <w:i/>
          <w:iCs/>
          <w:sz w:val="24"/>
          <w:szCs w:val="24"/>
        </w:rPr>
        <w:t xml:space="preserve"> </w:t>
      </w:r>
      <w:r w:rsidR="001D4350" w:rsidRPr="002B2EC5">
        <w:rPr>
          <w:rFonts w:ascii="Times New Roman" w:hAnsi="Times New Roman" w:cs="Times New Roman"/>
          <w:sz w:val="24"/>
          <w:szCs w:val="24"/>
        </w:rPr>
        <w:t xml:space="preserve">Several </w:t>
      </w:r>
      <w:r w:rsidR="005274E4" w:rsidRPr="002B2EC5">
        <w:rPr>
          <w:rFonts w:ascii="Times New Roman" w:hAnsi="Times New Roman" w:cs="Times New Roman"/>
          <w:sz w:val="24"/>
          <w:szCs w:val="24"/>
        </w:rPr>
        <w:t xml:space="preserve">studies have demonstrated </w:t>
      </w:r>
      <w:r w:rsidR="00665AA6">
        <w:rPr>
          <w:rFonts w:ascii="Times New Roman" w:hAnsi="Times New Roman" w:cs="Times New Roman"/>
          <w:sz w:val="24"/>
          <w:szCs w:val="24"/>
        </w:rPr>
        <w:t xml:space="preserve">these patterns </w:t>
      </w:r>
      <w:r w:rsidR="005274E4" w:rsidRPr="002B2EC5">
        <w:rPr>
          <w:rFonts w:ascii="Times New Roman" w:hAnsi="Times New Roman" w:cs="Times New Roman"/>
          <w:sz w:val="24"/>
          <w:szCs w:val="24"/>
        </w:rPr>
        <w:t>using simple systems of pairwise interactions</w:t>
      </w:r>
      <w:r w:rsidR="00EF05A7" w:rsidRPr="002B2EC5">
        <w:rPr>
          <w:rFonts w:ascii="Times New Roman" w:hAnsi="Times New Roman" w:cs="Times New Roman"/>
          <w:sz w:val="24"/>
          <w:szCs w:val="24"/>
        </w:rPr>
        <w:t xml:space="preserve"> (</w:t>
      </w:r>
      <w:r w:rsidR="00DA474E">
        <w:rPr>
          <w:rFonts w:ascii="Times New Roman" w:hAnsi="Times New Roman" w:cs="Times New Roman"/>
          <w:sz w:val="24"/>
          <w:szCs w:val="24"/>
        </w:rPr>
        <w:t xml:space="preserve">for example, </w:t>
      </w:r>
      <w:r w:rsidR="00EF05A7" w:rsidRPr="002B2EC5">
        <w:rPr>
          <w:rFonts w:ascii="Times New Roman" w:hAnsi="Times New Roman" w:cs="Times New Roman"/>
          <w:sz w:val="24"/>
          <w:szCs w:val="24"/>
        </w:rPr>
        <w:t>Taper, 1990</w:t>
      </w:r>
      <w:r w:rsidR="008C7F10" w:rsidRPr="002B2EC5">
        <w:rPr>
          <w:rFonts w:ascii="Times New Roman" w:hAnsi="Times New Roman" w:cs="Times New Roman"/>
          <w:sz w:val="24"/>
          <w:szCs w:val="24"/>
        </w:rPr>
        <w:t xml:space="preserve">; </w:t>
      </w:r>
      <w:proofErr w:type="spellStart"/>
      <w:r w:rsidR="008C7F10" w:rsidRPr="002B2EC5">
        <w:rPr>
          <w:rFonts w:ascii="Times New Roman" w:hAnsi="Times New Roman" w:cs="Times New Roman"/>
          <w:sz w:val="24"/>
          <w:szCs w:val="24"/>
        </w:rPr>
        <w:t>McGoey</w:t>
      </w:r>
      <w:proofErr w:type="spellEnd"/>
      <w:r w:rsidR="008C7F10" w:rsidRPr="002B2EC5">
        <w:rPr>
          <w:rFonts w:ascii="Times New Roman" w:hAnsi="Times New Roman" w:cs="Times New Roman"/>
          <w:sz w:val="24"/>
          <w:szCs w:val="24"/>
        </w:rPr>
        <w:t xml:space="preserve"> and </w:t>
      </w:r>
      <w:proofErr w:type="spellStart"/>
      <w:r w:rsidR="008C7F10" w:rsidRPr="002B2EC5">
        <w:rPr>
          <w:rFonts w:ascii="Times New Roman" w:hAnsi="Times New Roman" w:cs="Times New Roman"/>
          <w:sz w:val="24"/>
          <w:szCs w:val="24"/>
        </w:rPr>
        <w:t>Stitchcombe</w:t>
      </w:r>
      <w:proofErr w:type="spellEnd"/>
      <w:r w:rsidR="008C7F10" w:rsidRPr="002B2EC5">
        <w:rPr>
          <w:rFonts w:ascii="Times New Roman" w:hAnsi="Times New Roman" w:cs="Times New Roman"/>
          <w:sz w:val="24"/>
          <w:szCs w:val="24"/>
        </w:rPr>
        <w:t xml:space="preserve">, 2009). </w:t>
      </w:r>
      <w:r w:rsidR="00C45AB7" w:rsidRPr="002B2EC5">
        <w:rPr>
          <w:rFonts w:ascii="Times New Roman" w:hAnsi="Times New Roman" w:cs="Times New Roman"/>
          <w:sz w:val="24"/>
          <w:szCs w:val="24"/>
        </w:rPr>
        <w:t xml:space="preserve"> </w:t>
      </w:r>
      <w:r w:rsidR="00B26EC1">
        <w:rPr>
          <w:rFonts w:ascii="Times New Roman" w:hAnsi="Times New Roman" w:cs="Times New Roman"/>
          <w:sz w:val="24"/>
          <w:szCs w:val="24"/>
        </w:rPr>
        <w:t>By extension, t</w:t>
      </w:r>
      <w:r w:rsidR="00DA6393">
        <w:rPr>
          <w:rFonts w:ascii="Times New Roman" w:hAnsi="Times New Roman" w:cs="Times New Roman"/>
          <w:sz w:val="24"/>
          <w:szCs w:val="24"/>
        </w:rPr>
        <w:t xml:space="preserve">he effect of competition on </w:t>
      </w:r>
      <w:r w:rsidR="00B4436C">
        <w:rPr>
          <w:rFonts w:ascii="Times New Roman" w:hAnsi="Times New Roman" w:cs="Times New Roman"/>
          <w:sz w:val="24"/>
          <w:szCs w:val="24"/>
        </w:rPr>
        <w:t xml:space="preserve">trait distributions of whole assemblages has been inferred </w:t>
      </w:r>
      <w:r w:rsidR="007C40FF">
        <w:rPr>
          <w:rFonts w:ascii="Times New Roman" w:hAnsi="Times New Roman" w:cs="Times New Roman"/>
          <w:sz w:val="24"/>
          <w:szCs w:val="24"/>
        </w:rPr>
        <w:t xml:space="preserve">by assuming that </w:t>
      </w:r>
      <w:r w:rsidR="00DA6393">
        <w:rPr>
          <w:rFonts w:ascii="Times New Roman" w:hAnsi="Times New Roman" w:cs="Times New Roman"/>
          <w:sz w:val="24"/>
          <w:szCs w:val="24"/>
        </w:rPr>
        <w:t xml:space="preserve">those </w:t>
      </w:r>
      <w:r w:rsidR="00C45AB7" w:rsidRPr="002B2EC5">
        <w:rPr>
          <w:rFonts w:ascii="Times New Roman" w:hAnsi="Times New Roman" w:cs="Times New Roman"/>
          <w:sz w:val="24"/>
          <w:szCs w:val="24"/>
        </w:rPr>
        <w:t xml:space="preserve">traits relevant to competition </w:t>
      </w:r>
      <w:r w:rsidR="00DA6393">
        <w:rPr>
          <w:rFonts w:ascii="Times New Roman" w:hAnsi="Times New Roman" w:cs="Times New Roman"/>
          <w:sz w:val="24"/>
          <w:szCs w:val="24"/>
        </w:rPr>
        <w:t xml:space="preserve">should </w:t>
      </w:r>
      <w:r w:rsidR="007C40FF">
        <w:rPr>
          <w:rFonts w:ascii="Times New Roman" w:hAnsi="Times New Roman" w:cs="Times New Roman"/>
          <w:sz w:val="24"/>
          <w:szCs w:val="24"/>
        </w:rPr>
        <w:t xml:space="preserve">1) </w:t>
      </w:r>
      <w:r w:rsidR="00C45AB7" w:rsidRPr="002B2EC5">
        <w:rPr>
          <w:rFonts w:ascii="Times New Roman" w:hAnsi="Times New Roman" w:cs="Times New Roman"/>
          <w:sz w:val="24"/>
          <w:szCs w:val="24"/>
        </w:rPr>
        <w:t xml:space="preserve">diverge from each other and 2) become </w:t>
      </w:r>
      <w:r w:rsidR="00693A6E">
        <w:rPr>
          <w:rFonts w:ascii="Times New Roman" w:hAnsi="Times New Roman" w:cs="Times New Roman"/>
          <w:sz w:val="24"/>
          <w:szCs w:val="24"/>
        </w:rPr>
        <w:t xml:space="preserve">more </w:t>
      </w:r>
      <w:r w:rsidR="00C45AB7" w:rsidRPr="002B2EC5">
        <w:rPr>
          <w:rFonts w:ascii="Times New Roman" w:hAnsi="Times New Roman" w:cs="Times New Roman"/>
          <w:sz w:val="24"/>
          <w:szCs w:val="24"/>
        </w:rPr>
        <w:t xml:space="preserve">evenly spread </w:t>
      </w:r>
      <w:r w:rsidR="00693A6E">
        <w:rPr>
          <w:rFonts w:ascii="Times New Roman" w:hAnsi="Times New Roman" w:cs="Times New Roman"/>
          <w:sz w:val="24"/>
          <w:szCs w:val="24"/>
        </w:rPr>
        <w:t xml:space="preserve">over evolutionary time </w:t>
      </w:r>
      <w:r w:rsidR="00C45AB7">
        <w:rPr>
          <w:rFonts w:ascii="Times New Roman" w:hAnsi="Times New Roman" w:cs="Times New Roman"/>
          <w:sz w:val="24"/>
          <w:szCs w:val="24"/>
        </w:rPr>
        <w:t>(</w:t>
      </w:r>
      <w:r w:rsidR="00C45AB7" w:rsidRPr="002B2EC5">
        <w:rPr>
          <w:rFonts w:ascii="Times New Roman" w:hAnsi="Times New Roman" w:cs="Times New Roman"/>
          <w:sz w:val="24"/>
          <w:szCs w:val="24"/>
        </w:rPr>
        <w:t>Kraft</w:t>
      </w:r>
      <w:r w:rsidR="00C45AB7">
        <w:rPr>
          <w:rFonts w:ascii="Times New Roman" w:hAnsi="Times New Roman" w:cs="Times New Roman"/>
          <w:sz w:val="24"/>
          <w:szCs w:val="24"/>
        </w:rPr>
        <w:t xml:space="preserve"> </w:t>
      </w:r>
      <w:r w:rsidR="00C45AB7" w:rsidRPr="002B2EC5">
        <w:rPr>
          <w:rFonts w:ascii="Times New Roman" w:hAnsi="Times New Roman" w:cs="Times New Roman"/>
          <w:sz w:val="24"/>
          <w:szCs w:val="24"/>
        </w:rPr>
        <w:t xml:space="preserve">et al. 2008; Kraft &amp; </w:t>
      </w:r>
      <w:proofErr w:type="spellStart"/>
      <w:r w:rsidR="00C45AB7" w:rsidRPr="002B2EC5">
        <w:rPr>
          <w:rFonts w:ascii="Times New Roman" w:hAnsi="Times New Roman" w:cs="Times New Roman"/>
          <w:sz w:val="24"/>
          <w:szCs w:val="24"/>
        </w:rPr>
        <w:t>Ackerly</w:t>
      </w:r>
      <w:proofErr w:type="spellEnd"/>
      <w:r w:rsidR="00C45AB7" w:rsidRPr="002B2EC5">
        <w:rPr>
          <w:rFonts w:ascii="Times New Roman" w:hAnsi="Times New Roman" w:cs="Times New Roman"/>
          <w:sz w:val="24"/>
          <w:szCs w:val="24"/>
        </w:rPr>
        <w:t xml:space="preserve"> 2010; </w:t>
      </w:r>
      <w:proofErr w:type="spellStart"/>
      <w:r w:rsidR="00C45AB7" w:rsidRPr="002B2EC5">
        <w:rPr>
          <w:rFonts w:ascii="Times New Roman" w:hAnsi="Times New Roman" w:cs="Times New Roman"/>
          <w:sz w:val="24"/>
          <w:szCs w:val="24"/>
        </w:rPr>
        <w:t>Baraloto</w:t>
      </w:r>
      <w:proofErr w:type="spellEnd"/>
      <w:r w:rsidR="00C45AB7" w:rsidRPr="002B2EC5">
        <w:rPr>
          <w:rFonts w:ascii="Times New Roman" w:hAnsi="Times New Roman" w:cs="Times New Roman"/>
          <w:sz w:val="24"/>
          <w:szCs w:val="24"/>
        </w:rPr>
        <w:t xml:space="preserve"> et al. 2012; </w:t>
      </w:r>
      <w:proofErr w:type="spellStart"/>
      <w:r w:rsidR="00C45AB7" w:rsidRPr="002B2EC5">
        <w:rPr>
          <w:rFonts w:ascii="Times New Roman" w:hAnsi="Times New Roman" w:cs="Times New Roman"/>
          <w:sz w:val="24"/>
          <w:szCs w:val="24"/>
        </w:rPr>
        <w:t>Vergnon</w:t>
      </w:r>
      <w:proofErr w:type="spellEnd"/>
      <w:r w:rsidR="00C45AB7">
        <w:rPr>
          <w:rFonts w:ascii="Times New Roman" w:hAnsi="Times New Roman" w:cs="Times New Roman"/>
          <w:sz w:val="24"/>
          <w:szCs w:val="24"/>
        </w:rPr>
        <w:t xml:space="preserve"> et.al. 2013)</w:t>
      </w:r>
      <w:r w:rsidR="00C45AB7" w:rsidRPr="002B2EC5">
        <w:rPr>
          <w:rFonts w:ascii="Times New Roman" w:hAnsi="Times New Roman" w:cs="Times New Roman"/>
          <w:sz w:val="24"/>
          <w:szCs w:val="24"/>
        </w:rPr>
        <w:t xml:space="preserve">. Patterns deviating from </w:t>
      </w:r>
      <w:r w:rsidR="00C45AB7">
        <w:rPr>
          <w:rFonts w:ascii="Times New Roman" w:hAnsi="Times New Roman" w:cs="Times New Roman"/>
          <w:sz w:val="24"/>
          <w:szCs w:val="24"/>
        </w:rPr>
        <w:t xml:space="preserve">even trait spacing </w:t>
      </w:r>
      <w:r w:rsidR="00C45AB7" w:rsidRPr="002B2EC5">
        <w:rPr>
          <w:rFonts w:ascii="Times New Roman" w:hAnsi="Times New Roman" w:cs="Times New Roman"/>
          <w:sz w:val="24"/>
          <w:szCs w:val="24"/>
        </w:rPr>
        <w:t xml:space="preserve">are often attributed to alternative ecological (facilitation or environmental filtering) or evolutionary (drift or lineage conservatism) </w:t>
      </w:r>
      <w:r w:rsidR="00C45AB7">
        <w:rPr>
          <w:rFonts w:ascii="Times New Roman" w:hAnsi="Times New Roman" w:cs="Times New Roman"/>
          <w:sz w:val="24"/>
          <w:szCs w:val="24"/>
        </w:rPr>
        <w:t>processes</w:t>
      </w:r>
      <w:r w:rsidR="00C45AB7" w:rsidRPr="002B2EC5">
        <w:rPr>
          <w:rFonts w:ascii="Times New Roman" w:hAnsi="Times New Roman" w:cs="Times New Roman"/>
          <w:sz w:val="24"/>
          <w:szCs w:val="24"/>
        </w:rPr>
        <w:t>.</w:t>
      </w:r>
    </w:p>
    <w:p w14:paraId="0AC66C11" w14:textId="77777777" w:rsidR="000B1FB8" w:rsidRDefault="000B1FB8" w:rsidP="00F766E6">
      <w:pPr>
        <w:autoSpaceDE w:val="0"/>
        <w:autoSpaceDN w:val="0"/>
        <w:adjustRightInd w:val="0"/>
        <w:spacing w:after="0" w:line="240" w:lineRule="auto"/>
        <w:rPr>
          <w:rFonts w:ascii="Times New Roman" w:hAnsi="Times New Roman" w:cs="Times New Roman"/>
          <w:sz w:val="24"/>
          <w:szCs w:val="24"/>
        </w:rPr>
      </w:pPr>
    </w:p>
    <w:p w14:paraId="080F1C29" w14:textId="1A7ECDF4" w:rsidR="00DA6393" w:rsidRPr="0054765F" w:rsidRDefault="00B26EC1" w:rsidP="00DA639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t>
      </w:r>
      <w:r w:rsidR="00184857">
        <w:rPr>
          <w:rFonts w:ascii="Times New Roman" w:hAnsi="Times New Roman" w:cs="Times New Roman"/>
          <w:sz w:val="24"/>
          <w:szCs w:val="24"/>
        </w:rPr>
        <w:t>h</w:t>
      </w:r>
      <w:r w:rsidR="004576CE">
        <w:rPr>
          <w:rFonts w:ascii="Times New Roman" w:hAnsi="Times New Roman" w:cs="Times New Roman"/>
          <w:sz w:val="24"/>
          <w:szCs w:val="24"/>
        </w:rPr>
        <w:t>is interpretation of patterns of trait spacing</w:t>
      </w:r>
      <w:r w:rsidR="00184857">
        <w:rPr>
          <w:rFonts w:ascii="Times New Roman" w:hAnsi="Times New Roman" w:cs="Times New Roman"/>
          <w:sz w:val="24"/>
          <w:szCs w:val="24"/>
        </w:rPr>
        <w:t xml:space="preserve"> m</w:t>
      </w:r>
      <w:r>
        <w:rPr>
          <w:rFonts w:ascii="Times New Roman" w:hAnsi="Times New Roman" w:cs="Times New Roman"/>
          <w:sz w:val="24"/>
          <w:szCs w:val="24"/>
        </w:rPr>
        <w:t>ight</w:t>
      </w:r>
      <w:r w:rsidR="00184857">
        <w:rPr>
          <w:rFonts w:ascii="Times New Roman" w:hAnsi="Times New Roman" w:cs="Times New Roman"/>
          <w:sz w:val="24"/>
          <w:szCs w:val="24"/>
        </w:rPr>
        <w:t xml:space="preserve"> not always </w:t>
      </w:r>
      <w:r w:rsidR="004576CE">
        <w:rPr>
          <w:rFonts w:ascii="Times New Roman" w:hAnsi="Times New Roman" w:cs="Times New Roman"/>
          <w:sz w:val="24"/>
          <w:szCs w:val="24"/>
        </w:rPr>
        <w:t xml:space="preserve">be the </w:t>
      </w:r>
      <w:r w:rsidR="0077639A">
        <w:rPr>
          <w:rFonts w:ascii="Times New Roman" w:hAnsi="Times New Roman" w:cs="Times New Roman"/>
          <w:sz w:val="24"/>
          <w:szCs w:val="24"/>
        </w:rPr>
        <w:t>consistent with</w:t>
      </w:r>
      <w:r w:rsidR="004576CE">
        <w:rPr>
          <w:rFonts w:ascii="Times New Roman" w:hAnsi="Times New Roman" w:cs="Times New Roman"/>
          <w:sz w:val="24"/>
          <w:szCs w:val="24"/>
        </w:rPr>
        <w:t xml:space="preserve"> eco-evolutionary trait dynamics within communities of multiple interacting species</w:t>
      </w:r>
      <w:r w:rsidR="009C7D02">
        <w:rPr>
          <w:rFonts w:ascii="Times New Roman" w:hAnsi="Times New Roman" w:cs="Times New Roman"/>
          <w:sz w:val="24"/>
          <w:szCs w:val="24"/>
        </w:rPr>
        <w:t xml:space="preserve">. </w:t>
      </w:r>
      <w:r w:rsidR="00386DC8">
        <w:rPr>
          <w:rFonts w:ascii="Times New Roman" w:hAnsi="Times New Roman" w:cs="Times New Roman"/>
          <w:sz w:val="24"/>
          <w:szCs w:val="24"/>
        </w:rPr>
        <w:t>For example, i</w:t>
      </w:r>
      <w:r w:rsidR="00DA6393">
        <w:rPr>
          <w:rFonts w:ascii="Times New Roman" w:hAnsi="Times New Roman" w:cs="Times New Roman"/>
          <w:sz w:val="24"/>
          <w:szCs w:val="24"/>
        </w:rPr>
        <w:t xml:space="preserve">t is conceivable that more </w:t>
      </w:r>
      <w:r w:rsidR="00DA6393" w:rsidRPr="008F3495">
        <w:rPr>
          <w:rFonts w:ascii="Times New Roman" w:hAnsi="Times New Roman" w:cs="Times New Roman"/>
          <w:sz w:val="24"/>
          <w:szCs w:val="24"/>
        </w:rPr>
        <w:t xml:space="preserve">complex eco-evolutionary patterns might result </w:t>
      </w:r>
      <w:r w:rsidR="00DA6393">
        <w:rPr>
          <w:rFonts w:ascii="Times New Roman" w:hAnsi="Times New Roman" w:cs="Times New Roman"/>
          <w:sz w:val="24"/>
          <w:szCs w:val="24"/>
        </w:rPr>
        <w:t xml:space="preserve">when population dynamics </w:t>
      </w:r>
      <w:r w:rsidR="00B4436C">
        <w:rPr>
          <w:rFonts w:ascii="Times New Roman" w:hAnsi="Times New Roman" w:cs="Times New Roman"/>
          <w:sz w:val="24"/>
          <w:szCs w:val="24"/>
        </w:rPr>
        <w:t>are</w:t>
      </w:r>
      <w:r w:rsidR="00DA6393">
        <w:rPr>
          <w:rFonts w:ascii="Times New Roman" w:hAnsi="Times New Roman" w:cs="Times New Roman"/>
          <w:sz w:val="24"/>
          <w:szCs w:val="24"/>
        </w:rPr>
        <w:t xml:space="preserve"> coupled with </w:t>
      </w:r>
      <w:r>
        <w:rPr>
          <w:rFonts w:ascii="Times New Roman" w:hAnsi="Times New Roman" w:cs="Times New Roman"/>
          <w:sz w:val="24"/>
          <w:szCs w:val="24"/>
        </w:rPr>
        <w:t xml:space="preserve">evolutionary </w:t>
      </w:r>
      <w:r w:rsidR="00DA6393">
        <w:rPr>
          <w:rFonts w:ascii="Times New Roman" w:hAnsi="Times New Roman" w:cs="Times New Roman"/>
          <w:sz w:val="24"/>
          <w:szCs w:val="24"/>
        </w:rPr>
        <w:t xml:space="preserve">trait dynamics. </w:t>
      </w:r>
      <w:r w:rsidR="00FA4369">
        <w:rPr>
          <w:rFonts w:ascii="Times New Roman" w:hAnsi="Times New Roman" w:cs="Times New Roman"/>
          <w:sz w:val="24"/>
          <w:szCs w:val="24"/>
        </w:rPr>
        <w:t xml:space="preserve">Moreover, the </w:t>
      </w:r>
      <w:r w:rsidR="004576CE">
        <w:rPr>
          <w:rFonts w:ascii="Times New Roman" w:hAnsi="Times New Roman" w:cs="Times New Roman"/>
          <w:sz w:val="24"/>
          <w:szCs w:val="24"/>
        </w:rPr>
        <w:t xml:space="preserve">model </w:t>
      </w:r>
      <w:r w:rsidR="00FA4369">
        <w:rPr>
          <w:rFonts w:ascii="Times New Roman" w:hAnsi="Times New Roman" w:cs="Times New Roman"/>
          <w:sz w:val="24"/>
          <w:szCs w:val="24"/>
        </w:rPr>
        <w:t>results may be sensitive to the</w:t>
      </w:r>
      <w:r w:rsidR="00F76346">
        <w:rPr>
          <w:rFonts w:ascii="Times New Roman" w:hAnsi="Times New Roman" w:cs="Times New Roman"/>
          <w:sz w:val="24"/>
          <w:szCs w:val="24"/>
        </w:rPr>
        <w:t xml:space="preserve"> assumed</w:t>
      </w:r>
      <w:r w:rsidR="00FA4369">
        <w:rPr>
          <w:rFonts w:ascii="Times New Roman" w:hAnsi="Times New Roman" w:cs="Times New Roman"/>
          <w:sz w:val="24"/>
          <w:szCs w:val="24"/>
        </w:rPr>
        <w:t xml:space="preserve"> </w:t>
      </w:r>
      <w:r w:rsidR="00F76346">
        <w:rPr>
          <w:rFonts w:ascii="Times New Roman" w:hAnsi="Times New Roman" w:cs="Times New Roman"/>
          <w:sz w:val="24"/>
          <w:szCs w:val="24"/>
        </w:rPr>
        <w:t>mechanism that describes</w:t>
      </w:r>
      <w:r w:rsidR="00FA4369">
        <w:rPr>
          <w:rFonts w:ascii="Times New Roman" w:hAnsi="Times New Roman" w:cs="Times New Roman"/>
          <w:sz w:val="24"/>
          <w:szCs w:val="24"/>
        </w:rPr>
        <w:t xml:space="preserve"> </w:t>
      </w:r>
      <w:r w:rsidR="00F76346">
        <w:rPr>
          <w:rFonts w:ascii="Times New Roman" w:hAnsi="Times New Roman" w:cs="Times New Roman"/>
          <w:sz w:val="24"/>
          <w:szCs w:val="24"/>
        </w:rPr>
        <w:t xml:space="preserve">the </w:t>
      </w:r>
      <w:r w:rsidR="00FA4369">
        <w:rPr>
          <w:rFonts w:ascii="Times New Roman" w:hAnsi="Times New Roman" w:cs="Times New Roman"/>
          <w:sz w:val="24"/>
          <w:szCs w:val="24"/>
        </w:rPr>
        <w:t xml:space="preserve">niche overlap </w:t>
      </w:r>
      <w:r w:rsidR="00F76346">
        <w:rPr>
          <w:rFonts w:ascii="Times New Roman" w:hAnsi="Times New Roman" w:cs="Times New Roman"/>
          <w:sz w:val="24"/>
          <w:szCs w:val="24"/>
        </w:rPr>
        <w:t xml:space="preserve">that </w:t>
      </w:r>
      <w:r w:rsidR="004576CE">
        <w:rPr>
          <w:rFonts w:ascii="Times New Roman" w:hAnsi="Times New Roman" w:cs="Times New Roman"/>
          <w:sz w:val="24"/>
          <w:szCs w:val="24"/>
        </w:rPr>
        <w:t xml:space="preserve">then defines </w:t>
      </w:r>
      <w:r w:rsidR="00F76346">
        <w:rPr>
          <w:rFonts w:ascii="Times New Roman" w:hAnsi="Times New Roman" w:cs="Times New Roman"/>
          <w:sz w:val="24"/>
          <w:szCs w:val="24"/>
        </w:rPr>
        <w:t>the</w:t>
      </w:r>
      <w:r w:rsidR="00FA4369">
        <w:rPr>
          <w:rFonts w:ascii="Times New Roman" w:hAnsi="Times New Roman" w:cs="Times New Roman"/>
          <w:sz w:val="24"/>
          <w:szCs w:val="24"/>
        </w:rPr>
        <w:t xml:space="preserve"> strength of competition and subsequent selection pressure. </w:t>
      </w:r>
      <w:r w:rsidR="000D1D59">
        <w:rPr>
          <w:rFonts w:ascii="Times New Roman" w:hAnsi="Times New Roman" w:cs="Times New Roman"/>
          <w:sz w:val="24"/>
          <w:szCs w:val="24"/>
        </w:rPr>
        <w:t xml:space="preserve">For </w:t>
      </w:r>
      <w:r w:rsidR="0054765F">
        <w:rPr>
          <w:rFonts w:ascii="Times New Roman" w:hAnsi="Times New Roman" w:cs="Times New Roman"/>
          <w:sz w:val="24"/>
          <w:szCs w:val="24"/>
        </w:rPr>
        <w:t>instance</w:t>
      </w:r>
      <w:r w:rsidR="0054765F" w:rsidRPr="0054765F">
        <w:rPr>
          <w:rFonts w:ascii="Times New Roman" w:hAnsi="Times New Roman" w:cs="Times New Roman"/>
          <w:sz w:val="24"/>
          <w:szCs w:val="24"/>
        </w:rPr>
        <w:t xml:space="preserve">, a prevalent and useful class of trait-mediated interaction models </w:t>
      </w:r>
      <w:r w:rsidR="00033A1A" w:rsidRPr="0054765F">
        <w:rPr>
          <w:rFonts w:ascii="Times New Roman" w:hAnsi="Times New Roman" w:cs="Times New Roman"/>
          <w:sz w:val="24"/>
          <w:szCs w:val="24"/>
        </w:rPr>
        <w:t xml:space="preserve">assume that </w:t>
      </w:r>
      <w:r w:rsidR="0054765F" w:rsidRPr="0054765F">
        <w:rPr>
          <w:rFonts w:ascii="Times New Roman" w:hAnsi="Times New Roman" w:cs="Times New Roman"/>
          <w:sz w:val="24"/>
          <w:szCs w:val="24"/>
        </w:rPr>
        <w:t xml:space="preserve">strength of competition between species is a function of relative difference between their functional traits, </w:t>
      </w:r>
      <w:r w:rsidR="004576CE">
        <w:rPr>
          <w:rFonts w:ascii="Times New Roman" w:hAnsi="Times New Roman" w:cs="Times New Roman"/>
          <w:sz w:val="24"/>
          <w:szCs w:val="24"/>
        </w:rPr>
        <w:t xml:space="preserve">and </w:t>
      </w:r>
      <w:r w:rsidR="0054765F" w:rsidRPr="0054765F">
        <w:rPr>
          <w:rFonts w:ascii="Times New Roman" w:hAnsi="Times New Roman" w:cs="Times New Roman"/>
          <w:sz w:val="24"/>
          <w:szCs w:val="24"/>
        </w:rPr>
        <w:t xml:space="preserve">that </w:t>
      </w:r>
      <w:r w:rsidR="00033A1A" w:rsidRPr="0054765F">
        <w:rPr>
          <w:rFonts w:ascii="Times New Roman" w:hAnsi="Times New Roman" w:cs="Times New Roman"/>
          <w:sz w:val="24"/>
          <w:szCs w:val="24"/>
        </w:rPr>
        <w:t xml:space="preserve">species always compete </w:t>
      </w:r>
      <w:r w:rsidR="000D1D59" w:rsidRPr="0054765F">
        <w:rPr>
          <w:rFonts w:ascii="Times New Roman" w:hAnsi="Times New Roman" w:cs="Times New Roman"/>
          <w:sz w:val="24"/>
          <w:szCs w:val="24"/>
        </w:rPr>
        <w:t>to</w:t>
      </w:r>
      <w:r w:rsidR="00033A1A" w:rsidRPr="0054765F">
        <w:rPr>
          <w:rFonts w:ascii="Times New Roman" w:hAnsi="Times New Roman" w:cs="Times New Roman"/>
          <w:sz w:val="24"/>
          <w:szCs w:val="24"/>
        </w:rPr>
        <w:t xml:space="preserve"> some </w:t>
      </w:r>
      <w:r w:rsidR="000D1D59" w:rsidRPr="0054765F">
        <w:rPr>
          <w:rFonts w:ascii="Times New Roman" w:hAnsi="Times New Roman" w:cs="Times New Roman"/>
          <w:sz w:val="24"/>
          <w:szCs w:val="24"/>
        </w:rPr>
        <w:t>extent</w:t>
      </w:r>
      <w:r w:rsidR="00033A1A" w:rsidRPr="0054765F">
        <w:rPr>
          <w:rFonts w:ascii="Times New Roman" w:hAnsi="Times New Roman" w:cs="Times New Roman"/>
          <w:sz w:val="24"/>
          <w:szCs w:val="24"/>
        </w:rPr>
        <w:t xml:space="preserve"> </w:t>
      </w:r>
      <w:r w:rsidR="004576CE">
        <w:rPr>
          <w:rFonts w:ascii="Times New Roman" w:hAnsi="Times New Roman" w:cs="Times New Roman"/>
          <w:sz w:val="24"/>
          <w:szCs w:val="24"/>
        </w:rPr>
        <w:t>even if their traits are quite different.</w:t>
      </w:r>
      <w:r w:rsidR="00C103F2" w:rsidRPr="0054765F">
        <w:rPr>
          <w:rFonts w:ascii="Times New Roman" w:hAnsi="Times New Roman" w:cs="Times New Roman"/>
          <w:sz w:val="24"/>
          <w:szCs w:val="24"/>
        </w:rPr>
        <w:t xml:space="preserve"> </w:t>
      </w:r>
      <w:r w:rsidR="004576CE">
        <w:rPr>
          <w:rFonts w:ascii="Times New Roman" w:hAnsi="Times New Roman" w:cs="Times New Roman"/>
          <w:sz w:val="24"/>
          <w:szCs w:val="24"/>
        </w:rPr>
        <w:t xml:space="preserve">However, </w:t>
      </w:r>
      <w:r w:rsidR="00033A1A" w:rsidRPr="0054765F">
        <w:rPr>
          <w:rFonts w:ascii="Times New Roman" w:hAnsi="Times New Roman" w:cs="Times New Roman"/>
          <w:sz w:val="24"/>
          <w:szCs w:val="24"/>
        </w:rPr>
        <w:t xml:space="preserve">it may be more realistic to assume that species with </w:t>
      </w:r>
      <w:r w:rsidR="007C40FF" w:rsidRPr="0054765F">
        <w:rPr>
          <w:rFonts w:ascii="Times New Roman" w:hAnsi="Times New Roman" w:cs="Times New Roman"/>
          <w:sz w:val="24"/>
          <w:szCs w:val="24"/>
        </w:rPr>
        <w:t>large differences in traits no longer effectively compete</w:t>
      </w:r>
      <w:r w:rsidR="00033A1A" w:rsidRPr="0054765F">
        <w:rPr>
          <w:rFonts w:ascii="Times New Roman" w:hAnsi="Times New Roman" w:cs="Times New Roman"/>
          <w:sz w:val="24"/>
          <w:szCs w:val="24"/>
        </w:rPr>
        <w:t>.</w:t>
      </w:r>
      <w:r w:rsidR="00033A1A">
        <w:rPr>
          <w:rFonts w:ascii="Times New Roman" w:hAnsi="Times New Roman" w:cs="Times New Roman"/>
          <w:sz w:val="24"/>
          <w:szCs w:val="24"/>
        </w:rPr>
        <w:t xml:space="preserve"> For example, m</w:t>
      </w:r>
      <w:r w:rsidR="00033A1A" w:rsidRPr="00C34B3E">
        <w:rPr>
          <w:rFonts w:ascii="Times New Roman" w:hAnsi="Times New Roman" w:cs="Times New Roman"/>
          <w:sz w:val="24"/>
          <w:szCs w:val="24"/>
        </w:rPr>
        <w:t>echanical fit between floral traits and proboscis lengths of nectar feeding bees could greatly limit the number of plant species that nectarivores can visit</w:t>
      </w:r>
      <w:r w:rsidR="00033A1A">
        <w:rPr>
          <w:rFonts w:ascii="Times New Roman" w:hAnsi="Times New Roman" w:cs="Times New Roman"/>
          <w:sz w:val="24"/>
          <w:szCs w:val="24"/>
        </w:rPr>
        <w:t>,</w:t>
      </w:r>
      <w:r w:rsidR="00033A1A" w:rsidRPr="00C34B3E">
        <w:rPr>
          <w:rFonts w:ascii="Times New Roman" w:hAnsi="Times New Roman" w:cs="Times New Roman"/>
          <w:sz w:val="24"/>
          <w:szCs w:val="24"/>
        </w:rPr>
        <w:t xml:space="preserve"> thus creating stringent threshold to competition between different bee</w:t>
      </w:r>
      <w:r w:rsidR="00403139">
        <w:rPr>
          <w:rFonts w:ascii="Times New Roman" w:hAnsi="Times New Roman" w:cs="Times New Roman"/>
          <w:sz w:val="24"/>
          <w:szCs w:val="24"/>
        </w:rPr>
        <w:t xml:space="preserve"> species</w:t>
      </w:r>
      <w:r w:rsidR="00033A1A" w:rsidRPr="00C34B3E">
        <w:rPr>
          <w:rFonts w:ascii="Times New Roman" w:hAnsi="Times New Roman" w:cs="Times New Roman"/>
          <w:sz w:val="24"/>
          <w:szCs w:val="24"/>
        </w:rPr>
        <w:t xml:space="preserve"> </w:t>
      </w:r>
      <w:r w:rsidR="00033A1A" w:rsidRPr="00C34B3E">
        <w:rPr>
          <w:rFonts w:ascii="Times New Roman" w:hAnsi="Times New Roman" w:cs="Times New Roman"/>
          <w:sz w:val="24"/>
          <w:szCs w:val="24"/>
        </w:rPr>
        <w:fldChar w:fldCharType="begin" w:fldLock="1"/>
      </w:r>
      <w:r w:rsidR="00033A1A" w:rsidRPr="00C34B3E">
        <w:rPr>
          <w:rFonts w:ascii="Times New Roman" w:hAnsi="Times New Roman" w:cs="Times New Roman"/>
          <w:sz w:val="24"/>
          <w:szCs w:val="24"/>
        </w:rPr>
        <w:instrText>ADDIN CSL_CITATION {"citationItems":[{"id":"ITEM-1","itemData":{"DOI":"10.1093/aob/mct203","ISSN":"03057364","abstract":"Background and Aims Pollinator landscapes, as determined by pollinator morphology/behaviour, can vary inter- or intraspecifically, imposing divergent selective pressures and leading to geographically divergent floral ecotypes. Assemblages of plants pollinated by the same pollinator (pollinator guilds) should exhibit convergence of floral traits because they are exposed to similar selective pressures. Both convergence and the formation of pollination ecotypes should lead to matching of traits among plants and their pollinators.Methods We examined 17 floral guild members pollinated in all or part of their range by Prosoeca longipennis, a long-proboscid fly with geographic variation in tongue length. Attractive floral traits such as colour, and nectar properties were recorded in populations across the range of each species. The length of floral reproductive parts, a mechanical fit trait, was recorded in each population to assess possible correlation with the mouthparts of the local pollinator. A multiple regression analysis was used to determine whether pollinators or abiotic factors provided the best explanation for variation in floral traits, and pollinator shifts were recorded in extralimital guild member populations.Key Results Nine of the 17 species were visited by alternative pollinator species in other parts of their ranges, and these displayed differences in mechanical fit and attractive traits, suggesting putative pollination ecotypes. Plants pollinated by P. longipennis were similar in colour throughout the pollinator range. Tube length of floral guild members co-varied with the proboscis length of P. longipennis.Conclusions Pollinator shifts have resulted in geographically divergent pollinator ecotypes across the ranges of several guild members. However, within sites, unrelated plants pollinated by P. longipennis are similar in the length of their floral parts, most probably as a result of convergent evolution in response to pollinator morphology. Both of these lines of evidence suggest that pollinators play an important role in selecting for certain floral traits","author":[{"dropping-particle":"","family":"Newman","given":"Ethan","non-dropping-particle":"","parse-names":false,"suffix":""},{"dropping-particle":"","family":"Manning","given":"John","non-dropping-particle":"","parse-names":false,"suffix":""},{"dropping-particle":"","family":"Anderson","given":"Bruce","non-dropping-particle":"","parse-names":false,"suffix":""}],"container-title":"Annals of Botany","id":"ITEM-1","issue":"2","issued":{"date-parts":[["2014"]]},"page":"373-384","title":"Matching floral and pollinator traits through guild convergence and pollinator ecotype formation","type":"article-journal","volume":"113"},"uris":["http://www.mendeley.com/documents/?uuid=69a973da-1c99-48b2-b739-48e8e5478109"]},{"id":"ITEM-2","itemData":{"DOI":"10.1111/1365-2664.12530","ISSN":"13652664","abstract":"* Understanding the relationships between trait diversity, species diversity and ecosystem functioning is essential for sustainable management. For functions comprising two trophic levels, trait matching between interacting partners should also drive functioning. However, the predictive ability of trait diversity and matching is unclear for most functions, particularly for crop pollination, where interacting partners did not necessarily co-evolve. * World-wide, we collected data on traits of flower visitors and crops, visitation rates to crop flowers per insect species and fruit set in 469 fields of 33 crop systems. Through hierarchical mixed-effects models, we tested whether flower visitor trait diversity and/or trait matching between flower visitors and crops improve the prediction of crop fruit set (functioning) beyond flower visitor species diversity and abundance. * Flower visitor trait diversity was positively related to fruit set, but surprisingly did not explain more variation than flower visitor species diversity. * The best prediction of fruit set was obtained by matching traits of flower visitors (body size and mouthpart length) and crops (nectar accessibility of flowers) in addition to flower visitor abundance, species richness and species evenness. Fruit set increased with species richness, and more so in assemblages with high evenness, indicating that additional species of flower visitors contribute more to crop pollination when species abundances are similar. * Synthesis and applications. Despite contrasting floral traits for crops world-wide, only the abundance of a few pollinator species is commonly managed for greater yield. Our results suggest that the identification and enhancement of pollinator species with traits matching those of the focal crop, as well as the enhancement of pollinator richness and evenness, will increase crop yield beyond current practices. Furthermore, we show that field practitioners can predict and manage agroecosystems for pollination services based on knowledge of just a few traits that are known for a wide range of flower visitor species.","author":[{"dropping-particle":"","family":"Garibaldi","given":"Lucas A.","non-dropping-particle":"","parse-names":false,"suffix":""},{"dropping-particle":"","family":"Bartomeus","given":"Ignasi","non-dropping-particle":"","parse-names":false,"suffix":""},{"dropping-particle":"","family":"Bommarco","given":"Riccardo","non-dropping-particle":"","parse-names":false,"suffix":""},{"dropping-particle":"","family":"Klein","given":"Alexandra M.","non-dropping-particle":"","parse-names":false,"suffix":""},{"dropping-particle":"","family":"Cunningham","given":"Saul A.","non-dropping-particle":"","parse-names":false,"suffix":""},{"dropping-particle":"","family":"Aizen","given":"Marcelo A.","non-dropping-particle":"","parse-names":false,"suffix":""},{"dropping-particle":"","family":"Boreux","given":"Virginie","non-dropping-particle":"","parse-names":false,"suffix":""},{"dropping-particle":"","family":"Garratt","given":"Michael P.D.","non-dropping-particle":"","parse-names":false,"suffix":""},{"dropping-particle":"","family":"Carvalheiro","given":"Luísa G.","non-dropping-particle":"","parse-names":false,"suffix":""},{"dropping-particle":"","family":"Kremen","given":"Claire","non-dropping-particle":"","parse-names":false,"suffix":""},{"dropping-particle":"","family":"Morales","given":"Carolina L.","non-dropping-particle":"","parse-names":false,"suffix":""},{"dropping-particle":"","family":"Schüepp","given":"Christof","non-dropping-particle":"","parse-names":false,"suffix":""},{"dropping-particle":"","family":"Chacoff","given":"Natacha P.","non-dropping-particle":"","parse-names":false,"suffix":""},{"dropping-particle":"","family":"Freitas","given":"Breno M.","non-dropping-particle":"","parse-names":false,"suffix":""},{"dropping-particle":"","family":"Gagic","given":"Vesna","non-dropping-particle":"","parse-names":false,"suffix":""},{"dropping-particle":"","family":"Holzschuh","given":"Andrea","non-dropping-particle":"","parse-names":false,"suffix":""},{"dropping-particle":"","family":"Klatt","given":"Björn K.","non-dropping-particle":"","parse-names":false,"suffix":""},{"dropping-particle":"","family":"Krewenka","given":"Kristin M.","non-dropping-particle":"","parse-names":false,"suffix":""},{"dropping-particle":"","family":"Krishnan","given":"Smitha","non-dropping-particle":"","parse-names":false,"suffix":""},{"dropping-particle":"","family":"Mayfield","given":"Margaret M.","non-dropping-particle":"","parse-names":false,"suffix":""},{"dropping-particle":"","family":"Motzke","given":"Iris","non-dropping-particle":"","parse-names":false,"suffix":""},{"dropping-particle":"","family":"Otieno","given":"Mark","non-dropping-particle":"","parse-names":false,"suffix":""},{"dropping-particle":"","family":"Petersen","given":"Jessica","non-dropping-particle":"","parse-names":false,"suffix":""},{"dropping-particle":"","family":"Potts","given":"Simon G.","non-dropping-particle":"","parse-names":false,"suffix":""},{"dropping-particle":"","family":"Ricketts","given":"Taylor H.","non-dropping-particle":"","parse-names":false,"suffix":""},{"dropping-particle":"","family":"Rundlöf","given":"Maj","non-dropping-particle":"","parse-names":false,"suffix":""},{"dropping-particle":"","family":"Sciligo","given":"Amber","non-dropping-particle":"","parse-names":false,"suffix":""},{"dropping-particle":"","family":"Sinu","given":"Palatty Allesh","non-dropping-particle":"","parse-names":false,"suffix":""},{"dropping-particle":"","family":"Steffan-Dewenter","given":"Ingolf","non-dropping-particle":"","parse-names":false,"suffix":""},{"dropping-particle":"","family":"Taki","given":"Hisatomo","non-dropping-particle":"","parse-names":false,"suffix":""},{"dropping-particle":"","family":"Tscharntke","given":"Teja","non-dropping-particle":"","parse-names":false,"suffix":""},{"dropping-particle":"","family":"Vergara","given":"Carlos H.","non-dropping-particle":"","parse-names":false,"suffix":""},{"dropping-particle":"","family":"Viana","given":"Blandina F.","non-dropping-particle":"","parse-names":false,"suffix":""},{"dropping-particle":"","family":"Woyciechowski","given":"Michal","non-dropping-particle":"","parse-names":false,"suffix":""}],"container-title":"Journal of Applied Ecology","id":"ITEM-2","issue":"6","issued":{"date-parts":[["2015"]]},"page":"1436-1444","title":"Trait matching of flower visitors and crops predicts fruit set better than trait diversity","type":"article-journal","volume":"52"},"uris":["http://www.mendeley.com/documents/?uuid=c66e495f-982a-47c9-9e25-e6eeecc3ba57"]}],"mendeley":{"formattedCitation":"(Garibaldi et al., 2015; Newman, Manning, &amp; Anderson, 2014)","plainTextFormattedCitation":"(Garibaldi et al., 2015; Newman, Manning, &amp; Anderson, 2014)","previouslyFormattedCitation":"(Garibaldi et al., 2015; Newman, Manning, &amp; Anderson, 2014)"},"properties":{"noteIndex":0},"schema":"https://github.com/citation-style-language/schema/raw/master/csl-citation.json"}</w:instrText>
      </w:r>
      <w:r w:rsidR="00033A1A" w:rsidRPr="00C34B3E">
        <w:rPr>
          <w:rFonts w:ascii="Times New Roman" w:hAnsi="Times New Roman" w:cs="Times New Roman"/>
          <w:sz w:val="24"/>
          <w:szCs w:val="24"/>
        </w:rPr>
        <w:fldChar w:fldCharType="separate"/>
      </w:r>
      <w:r w:rsidR="00033A1A" w:rsidRPr="00C34B3E">
        <w:rPr>
          <w:rFonts w:ascii="Times New Roman" w:hAnsi="Times New Roman" w:cs="Times New Roman"/>
          <w:noProof/>
          <w:sz w:val="24"/>
          <w:szCs w:val="24"/>
        </w:rPr>
        <w:t>(Garibaldi et al., 2015; Newman, Manning, &amp; Anderson, 2014)</w:t>
      </w:r>
      <w:r w:rsidR="00033A1A" w:rsidRPr="00C34B3E">
        <w:rPr>
          <w:rFonts w:ascii="Times New Roman" w:hAnsi="Times New Roman" w:cs="Times New Roman"/>
          <w:sz w:val="24"/>
          <w:szCs w:val="24"/>
        </w:rPr>
        <w:fldChar w:fldCharType="end"/>
      </w:r>
      <w:r w:rsidR="00033A1A" w:rsidRPr="00C34B3E">
        <w:rPr>
          <w:rFonts w:ascii="Times New Roman" w:hAnsi="Times New Roman" w:cs="Times New Roman"/>
          <w:sz w:val="24"/>
          <w:szCs w:val="24"/>
        </w:rPr>
        <w:t>.</w:t>
      </w:r>
      <w:r>
        <w:rPr>
          <w:rFonts w:ascii="Times New Roman" w:hAnsi="Times New Roman" w:cs="Times New Roman"/>
          <w:sz w:val="24"/>
          <w:szCs w:val="24"/>
        </w:rPr>
        <w:t xml:space="preserve"> Such thresholds will alter the </w:t>
      </w:r>
      <w:r w:rsidR="00693A6E">
        <w:rPr>
          <w:rFonts w:ascii="Times New Roman" w:hAnsi="Times New Roman" w:cs="Times New Roman"/>
          <w:sz w:val="24"/>
          <w:szCs w:val="24"/>
        </w:rPr>
        <w:t xml:space="preserve">number of interactions </w:t>
      </w:r>
      <w:r w:rsidR="00386DC8">
        <w:rPr>
          <w:rFonts w:ascii="Times New Roman" w:hAnsi="Times New Roman" w:cs="Times New Roman"/>
          <w:sz w:val="24"/>
          <w:szCs w:val="24"/>
        </w:rPr>
        <w:t>influencing</w:t>
      </w:r>
      <w:r w:rsidR="00693A6E">
        <w:rPr>
          <w:rFonts w:ascii="Times New Roman" w:hAnsi="Times New Roman" w:cs="Times New Roman"/>
          <w:sz w:val="24"/>
          <w:szCs w:val="24"/>
        </w:rPr>
        <w:t xml:space="preserve"> </w:t>
      </w:r>
      <w:r w:rsidR="00386DC8">
        <w:rPr>
          <w:rFonts w:ascii="Times New Roman" w:hAnsi="Times New Roman" w:cs="Times New Roman"/>
          <w:sz w:val="24"/>
          <w:szCs w:val="24"/>
        </w:rPr>
        <w:t xml:space="preserve">average </w:t>
      </w:r>
      <w:r w:rsidR="00693A6E">
        <w:rPr>
          <w:rFonts w:ascii="Times New Roman" w:hAnsi="Times New Roman" w:cs="Times New Roman"/>
          <w:sz w:val="24"/>
          <w:szCs w:val="24"/>
        </w:rPr>
        <w:t xml:space="preserve">fitness </w:t>
      </w:r>
      <w:r w:rsidR="00386DC8">
        <w:rPr>
          <w:rFonts w:ascii="Times New Roman" w:hAnsi="Times New Roman" w:cs="Times New Roman"/>
          <w:sz w:val="24"/>
          <w:szCs w:val="24"/>
        </w:rPr>
        <w:t xml:space="preserve">of individuals </w:t>
      </w:r>
      <w:r w:rsidR="00693A6E">
        <w:rPr>
          <w:rFonts w:ascii="Times New Roman" w:hAnsi="Times New Roman" w:cs="Times New Roman"/>
          <w:sz w:val="24"/>
          <w:szCs w:val="24"/>
        </w:rPr>
        <w:t xml:space="preserve">and </w:t>
      </w:r>
      <w:r w:rsidR="00386DC8">
        <w:rPr>
          <w:rFonts w:ascii="Times New Roman" w:hAnsi="Times New Roman" w:cs="Times New Roman"/>
          <w:sz w:val="24"/>
          <w:szCs w:val="24"/>
        </w:rPr>
        <w:t xml:space="preserve">species </w:t>
      </w:r>
      <w:r w:rsidR="00693A6E">
        <w:rPr>
          <w:rFonts w:ascii="Times New Roman" w:hAnsi="Times New Roman" w:cs="Times New Roman"/>
          <w:sz w:val="24"/>
          <w:szCs w:val="24"/>
        </w:rPr>
        <w:t xml:space="preserve">trait </w:t>
      </w:r>
      <w:r w:rsidR="0054765F">
        <w:rPr>
          <w:rFonts w:ascii="Times New Roman" w:hAnsi="Times New Roman" w:cs="Times New Roman"/>
          <w:sz w:val="24"/>
          <w:szCs w:val="24"/>
        </w:rPr>
        <w:t xml:space="preserve">evolution </w:t>
      </w:r>
      <w:r w:rsidR="002E76B7">
        <w:rPr>
          <w:rFonts w:ascii="Times New Roman" w:hAnsi="Times New Roman" w:cs="Times New Roman"/>
          <w:sz w:val="24"/>
          <w:szCs w:val="24"/>
        </w:rPr>
        <w:t xml:space="preserve">in a model </w:t>
      </w:r>
      <w:r w:rsidR="0054765F">
        <w:rPr>
          <w:rFonts w:ascii="Times New Roman" w:hAnsi="Times New Roman" w:cs="Times New Roman"/>
          <w:sz w:val="24"/>
          <w:szCs w:val="24"/>
        </w:rPr>
        <w:t>and</w:t>
      </w:r>
      <w:r w:rsidR="00693A6E">
        <w:rPr>
          <w:rFonts w:ascii="Times New Roman" w:hAnsi="Times New Roman" w:cs="Times New Roman"/>
          <w:sz w:val="24"/>
          <w:szCs w:val="24"/>
        </w:rPr>
        <w:t xml:space="preserve"> </w:t>
      </w:r>
      <w:r w:rsidR="00403139">
        <w:rPr>
          <w:rFonts w:ascii="Times New Roman" w:hAnsi="Times New Roman" w:cs="Times New Roman"/>
          <w:sz w:val="24"/>
          <w:szCs w:val="24"/>
        </w:rPr>
        <w:t>may strongly alter the eco-evolutionary dynamic.</w:t>
      </w:r>
    </w:p>
    <w:p w14:paraId="2749819C" w14:textId="47EB369C" w:rsidR="00DA6393" w:rsidRDefault="00DA6393" w:rsidP="00033A1A">
      <w:pPr>
        <w:autoSpaceDE w:val="0"/>
        <w:autoSpaceDN w:val="0"/>
        <w:adjustRightInd w:val="0"/>
        <w:spacing w:after="0" w:line="240" w:lineRule="auto"/>
        <w:rPr>
          <w:rFonts w:ascii="Times New Roman" w:hAnsi="Times New Roman" w:cs="Times New Roman"/>
          <w:sz w:val="24"/>
          <w:szCs w:val="24"/>
        </w:rPr>
      </w:pPr>
    </w:p>
    <w:p w14:paraId="21854F4E" w14:textId="7805B196" w:rsidR="00C103F2" w:rsidRDefault="00964EE7" w:rsidP="00C1146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address such issues, </w:t>
      </w:r>
      <w:r w:rsidR="005207F0">
        <w:rPr>
          <w:rFonts w:ascii="Times New Roman" w:hAnsi="Times New Roman" w:cs="Times New Roman"/>
          <w:sz w:val="24"/>
          <w:szCs w:val="24"/>
        </w:rPr>
        <w:t xml:space="preserve">we </w:t>
      </w:r>
      <w:r w:rsidR="00251E7A">
        <w:rPr>
          <w:rFonts w:ascii="Times New Roman" w:hAnsi="Times New Roman" w:cs="Times New Roman"/>
          <w:sz w:val="24"/>
          <w:szCs w:val="24"/>
        </w:rPr>
        <w:t xml:space="preserve">introduce more generality in describing the niche overlap between competitors </w:t>
      </w:r>
      <w:r w:rsidR="00320DF8">
        <w:rPr>
          <w:rFonts w:ascii="Times New Roman" w:hAnsi="Times New Roman" w:cs="Times New Roman"/>
          <w:sz w:val="24"/>
          <w:szCs w:val="24"/>
        </w:rPr>
        <w:t>using the trait-matching model (</w:t>
      </w:r>
      <w:proofErr w:type="spellStart"/>
      <w:r w:rsidR="00320DF8" w:rsidRPr="005F4244">
        <w:rPr>
          <w:rFonts w:ascii="Times New Roman" w:hAnsi="Times New Roman" w:cs="Times New Roman"/>
          <w:noProof/>
          <w:sz w:val="24"/>
          <w:szCs w:val="24"/>
        </w:rPr>
        <w:t>Barabás</w:t>
      </w:r>
      <w:proofErr w:type="spellEnd"/>
      <w:r w:rsidR="00320DF8" w:rsidRPr="005F4244">
        <w:rPr>
          <w:rFonts w:ascii="Times New Roman" w:hAnsi="Times New Roman" w:cs="Times New Roman"/>
          <w:noProof/>
          <w:sz w:val="24"/>
          <w:szCs w:val="24"/>
        </w:rPr>
        <w:t xml:space="preserve"> &amp; D’Andrea, 2016; Nuismer &amp; Harmon, 2015</w:t>
      </w:r>
      <w:r w:rsidR="00320DF8">
        <w:rPr>
          <w:rFonts w:ascii="Times New Roman" w:hAnsi="Times New Roman" w:cs="Times New Roman"/>
          <w:noProof/>
          <w:sz w:val="24"/>
          <w:szCs w:val="24"/>
        </w:rPr>
        <w:t xml:space="preserve">) and incorporate population dynamics using Lotka-Volterra based systems of equations. This not only enables us to allow the possiblity of </w:t>
      </w:r>
      <w:r w:rsidR="00971E1A">
        <w:rPr>
          <w:rFonts w:ascii="Times New Roman" w:hAnsi="Times New Roman" w:cs="Times New Roman"/>
          <w:noProof/>
          <w:sz w:val="24"/>
          <w:szCs w:val="24"/>
        </w:rPr>
        <w:t xml:space="preserve">applying </w:t>
      </w:r>
      <w:r w:rsidR="00320DF8">
        <w:rPr>
          <w:rFonts w:ascii="Times New Roman" w:hAnsi="Times New Roman" w:cs="Times New Roman"/>
          <w:noProof/>
          <w:sz w:val="24"/>
          <w:szCs w:val="24"/>
        </w:rPr>
        <w:t xml:space="preserve">thresholds to competition but </w:t>
      </w:r>
      <w:r w:rsidR="00320DF8">
        <w:rPr>
          <w:rFonts w:ascii="Times New Roman" w:hAnsi="Times New Roman" w:cs="Times New Roman"/>
          <w:sz w:val="24"/>
          <w:szCs w:val="24"/>
        </w:rPr>
        <w:t>s</w:t>
      </w:r>
      <w:r w:rsidR="00251E7A">
        <w:rPr>
          <w:rFonts w:ascii="Times New Roman" w:hAnsi="Times New Roman" w:cs="Times New Roman"/>
          <w:sz w:val="24"/>
          <w:szCs w:val="24"/>
        </w:rPr>
        <w:t>uch framework</w:t>
      </w:r>
      <w:r w:rsidR="00251E7A" w:rsidRPr="00C34B3E">
        <w:rPr>
          <w:rFonts w:ascii="Times New Roman" w:hAnsi="Times New Roman" w:cs="Times New Roman"/>
          <w:sz w:val="24"/>
          <w:szCs w:val="24"/>
        </w:rPr>
        <w:t xml:space="preserve"> accounts for the feedback between population dynamics and trait evolution</w:t>
      </w:r>
      <w:r w:rsidR="00251E7A">
        <w:rPr>
          <w:rFonts w:ascii="Times New Roman" w:hAnsi="Times New Roman" w:cs="Times New Roman"/>
          <w:sz w:val="24"/>
          <w:szCs w:val="24"/>
        </w:rPr>
        <w:t>,</w:t>
      </w:r>
      <w:r w:rsidR="00251E7A" w:rsidRPr="00C34B3E">
        <w:rPr>
          <w:rFonts w:ascii="Times New Roman" w:hAnsi="Times New Roman" w:cs="Times New Roman"/>
          <w:sz w:val="24"/>
          <w:szCs w:val="24"/>
        </w:rPr>
        <w:t xml:space="preserve"> and thus provides predictions about persistence of population</w:t>
      </w:r>
      <w:r w:rsidR="00251E7A">
        <w:rPr>
          <w:rFonts w:ascii="Times New Roman" w:hAnsi="Times New Roman" w:cs="Times New Roman"/>
          <w:sz w:val="24"/>
          <w:szCs w:val="24"/>
        </w:rPr>
        <w:t>s</w:t>
      </w:r>
      <w:r w:rsidR="00251E7A" w:rsidRPr="00C34B3E">
        <w:rPr>
          <w:rFonts w:ascii="Times New Roman" w:hAnsi="Times New Roman" w:cs="Times New Roman"/>
          <w:sz w:val="24"/>
          <w:szCs w:val="24"/>
        </w:rPr>
        <w:t xml:space="preserve"> and </w:t>
      </w:r>
      <w:r w:rsidR="00251E7A">
        <w:rPr>
          <w:rFonts w:ascii="Times New Roman" w:hAnsi="Times New Roman" w:cs="Times New Roman"/>
          <w:sz w:val="24"/>
          <w:szCs w:val="24"/>
        </w:rPr>
        <w:t>c</w:t>
      </w:r>
      <w:r w:rsidR="00251E7A" w:rsidRPr="00C34B3E">
        <w:rPr>
          <w:rFonts w:ascii="Times New Roman" w:hAnsi="Times New Roman" w:cs="Times New Roman"/>
          <w:sz w:val="24"/>
          <w:szCs w:val="24"/>
        </w:rPr>
        <w:t>ommunities</w:t>
      </w:r>
      <w:r w:rsidR="00251E7A">
        <w:rPr>
          <w:rFonts w:ascii="Times New Roman" w:hAnsi="Times New Roman" w:cs="Times New Roman"/>
          <w:sz w:val="24"/>
          <w:szCs w:val="24"/>
        </w:rPr>
        <w:t>,</w:t>
      </w:r>
      <w:r w:rsidR="00251E7A" w:rsidRPr="00C34B3E">
        <w:rPr>
          <w:rFonts w:ascii="Times New Roman" w:hAnsi="Times New Roman" w:cs="Times New Roman"/>
          <w:sz w:val="24"/>
          <w:szCs w:val="24"/>
        </w:rPr>
        <w:t xml:space="preserve"> as well as coevolutionary trends </w:t>
      </w:r>
      <w:r w:rsidR="00251E7A">
        <w:rPr>
          <w:rFonts w:ascii="Times New Roman" w:hAnsi="Times New Roman" w:cs="Times New Roman"/>
          <w:sz w:val="24"/>
          <w:szCs w:val="24"/>
        </w:rPr>
        <w:t xml:space="preserve">in trait values across the species in a model community. </w:t>
      </w:r>
      <w:r w:rsidR="002F0A61">
        <w:rPr>
          <w:rFonts w:ascii="Times New Roman" w:hAnsi="Times New Roman" w:cs="Times New Roman"/>
          <w:sz w:val="24"/>
          <w:szCs w:val="24"/>
        </w:rPr>
        <w:t xml:space="preserve">Such </w:t>
      </w:r>
      <w:proofErr w:type="spellStart"/>
      <w:r w:rsidR="002F0A61">
        <w:rPr>
          <w:rFonts w:ascii="Times New Roman" w:hAnsi="Times New Roman" w:cs="Times New Roman"/>
          <w:sz w:val="24"/>
          <w:szCs w:val="24"/>
        </w:rPr>
        <w:t>Lotka-volterra</w:t>
      </w:r>
      <w:proofErr w:type="spellEnd"/>
      <w:r w:rsidR="002F0A61">
        <w:rPr>
          <w:rFonts w:ascii="Times New Roman" w:hAnsi="Times New Roman" w:cs="Times New Roman"/>
          <w:sz w:val="24"/>
          <w:szCs w:val="24"/>
        </w:rPr>
        <w:t xml:space="preserve"> based eco-evolutionary dynamics </w:t>
      </w:r>
      <w:r w:rsidR="00251E7A">
        <w:rPr>
          <w:rFonts w:ascii="Times New Roman" w:hAnsi="Times New Roman" w:cs="Times New Roman"/>
          <w:sz w:val="24"/>
          <w:szCs w:val="24"/>
        </w:rPr>
        <w:t xml:space="preserve">has </w:t>
      </w:r>
      <w:r w:rsidR="002F0A61">
        <w:rPr>
          <w:rFonts w:ascii="Times New Roman" w:hAnsi="Times New Roman" w:cs="Times New Roman"/>
          <w:sz w:val="24"/>
          <w:szCs w:val="24"/>
        </w:rPr>
        <w:t xml:space="preserve">already </w:t>
      </w:r>
      <w:r w:rsidR="00251E7A">
        <w:rPr>
          <w:rFonts w:ascii="Times New Roman" w:hAnsi="Times New Roman" w:cs="Times New Roman"/>
          <w:sz w:val="24"/>
          <w:szCs w:val="24"/>
        </w:rPr>
        <w:t xml:space="preserve">been used to assess the effect of intraspecific variation on </w:t>
      </w:r>
      <w:r w:rsidR="00251E7A">
        <w:rPr>
          <w:rFonts w:ascii="Times New Roman" w:hAnsi="Times New Roman" w:cs="Times New Roman"/>
          <w:sz w:val="24"/>
          <w:szCs w:val="24"/>
        </w:rPr>
        <w:t>community robustness and trait evolution</w:t>
      </w:r>
      <w:r w:rsidR="00251E7A">
        <w:rPr>
          <w:rFonts w:ascii="Times New Roman" w:hAnsi="Times New Roman" w:cs="Times New Roman"/>
          <w:sz w:val="24"/>
          <w:szCs w:val="24"/>
        </w:rPr>
        <w:t xml:space="preserve"> of competing species (</w:t>
      </w:r>
      <w:proofErr w:type="spellStart"/>
      <w:r w:rsidR="00251E7A" w:rsidRPr="007D7F51">
        <w:rPr>
          <w:rFonts w:ascii="Times New Roman" w:hAnsi="Times New Roman" w:cs="Times New Roman"/>
          <w:sz w:val="24"/>
          <w:szCs w:val="24"/>
        </w:rPr>
        <w:t>Barabasi</w:t>
      </w:r>
      <w:proofErr w:type="spellEnd"/>
      <w:r w:rsidR="00251E7A" w:rsidRPr="007D7F51">
        <w:rPr>
          <w:rFonts w:ascii="Times New Roman" w:hAnsi="Times New Roman" w:cs="Times New Roman"/>
          <w:sz w:val="24"/>
          <w:szCs w:val="24"/>
        </w:rPr>
        <w:t xml:space="preserve"> and </w:t>
      </w:r>
      <w:proofErr w:type="spellStart"/>
      <w:r w:rsidR="00251E7A" w:rsidRPr="007D7F51">
        <w:rPr>
          <w:rFonts w:ascii="Times New Roman" w:hAnsi="Times New Roman" w:cs="Times New Roman"/>
          <w:sz w:val="24"/>
          <w:szCs w:val="24"/>
        </w:rPr>
        <w:t>D’Andrea</w:t>
      </w:r>
      <w:proofErr w:type="spellEnd"/>
      <w:r w:rsidR="00251E7A" w:rsidRPr="007D7F51">
        <w:rPr>
          <w:rFonts w:ascii="Times New Roman" w:hAnsi="Times New Roman" w:cs="Times New Roman"/>
          <w:sz w:val="24"/>
          <w:szCs w:val="24"/>
        </w:rPr>
        <w:t xml:space="preserve"> 2016</w:t>
      </w:r>
      <w:r w:rsidR="00251E7A">
        <w:rPr>
          <w:rFonts w:ascii="Times New Roman" w:hAnsi="Times New Roman" w:cs="Times New Roman"/>
          <w:sz w:val="24"/>
          <w:szCs w:val="24"/>
        </w:rPr>
        <w:t>).</w:t>
      </w:r>
      <w:r>
        <w:rPr>
          <w:rFonts w:ascii="Times New Roman" w:hAnsi="Times New Roman" w:cs="Times New Roman"/>
          <w:sz w:val="24"/>
          <w:szCs w:val="24"/>
        </w:rPr>
        <w:t xml:space="preserve"> Additionally, this framework can also help track the changes in network structures with time, which may potentially contribute to the robustness of communities.</w:t>
      </w:r>
      <w:r w:rsidRPr="00964EE7">
        <w:rPr>
          <w:rFonts w:ascii="Times New Roman" w:hAnsi="Times New Roman" w:cs="Times New Roman"/>
          <w:sz w:val="24"/>
          <w:szCs w:val="24"/>
        </w:rPr>
        <w:t xml:space="preserve"> </w:t>
      </w:r>
      <w:r w:rsidRPr="007D7F51">
        <w:rPr>
          <w:rFonts w:ascii="Times New Roman" w:hAnsi="Times New Roman" w:cs="Times New Roman"/>
          <w:sz w:val="24"/>
          <w:szCs w:val="24"/>
        </w:rPr>
        <w:t xml:space="preserve">Since traits govern </w:t>
      </w:r>
      <w:r>
        <w:rPr>
          <w:rFonts w:ascii="Times New Roman" w:hAnsi="Times New Roman" w:cs="Times New Roman"/>
          <w:sz w:val="24"/>
          <w:szCs w:val="24"/>
        </w:rPr>
        <w:t xml:space="preserve">the </w:t>
      </w:r>
      <w:r w:rsidRPr="007D7F51">
        <w:rPr>
          <w:rFonts w:ascii="Times New Roman" w:hAnsi="Times New Roman" w:cs="Times New Roman"/>
          <w:sz w:val="24"/>
          <w:szCs w:val="24"/>
        </w:rPr>
        <w:t xml:space="preserve">strength of competition between interacting species, changes in </w:t>
      </w:r>
      <w:r>
        <w:rPr>
          <w:rFonts w:ascii="Times New Roman" w:hAnsi="Times New Roman" w:cs="Times New Roman"/>
          <w:sz w:val="24"/>
          <w:szCs w:val="24"/>
        </w:rPr>
        <w:t xml:space="preserve">the </w:t>
      </w:r>
      <w:r w:rsidRPr="007D7F51">
        <w:rPr>
          <w:rFonts w:ascii="Times New Roman" w:hAnsi="Times New Roman" w:cs="Times New Roman"/>
          <w:sz w:val="24"/>
          <w:szCs w:val="24"/>
        </w:rPr>
        <w:t>interaction network</w:t>
      </w:r>
      <w:r>
        <w:rPr>
          <w:rFonts w:ascii="Times New Roman" w:hAnsi="Times New Roman" w:cs="Times New Roman"/>
          <w:sz w:val="24"/>
          <w:szCs w:val="24"/>
        </w:rPr>
        <w:t xml:space="preserve"> </w:t>
      </w:r>
      <w:r w:rsidRPr="007D7F51">
        <w:rPr>
          <w:rFonts w:ascii="Times New Roman" w:hAnsi="Times New Roman" w:cs="Times New Roman"/>
          <w:sz w:val="24"/>
          <w:szCs w:val="24"/>
        </w:rPr>
        <w:t xml:space="preserve">can be </w:t>
      </w:r>
      <w:r>
        <w:rPr>
          <w:rFonts w:ascii="Times New Roman" w:hAnsi="Times New Roman" w:cs="Times New Roman"/>
          <w:sz w:val="24"/>
          <w:szCs w:val="24"/>
        </w:rPr>
        <w:t xml:space="preserve">estimated for the modeled system of evolving species as a function of </w:t>
      </w:r>
      <w:r>
        <w:rPr>
          <w:rFonts w:ascii="Times New Roman" w:hAnsi="Times New Roman" w:cs="Times New Roman"/>
          <w:sz w:val="24"/>
          <w:szCs w:val="24"/>
        </w:rPr>
        <w:lastRenderedPageBreak/>
        <w:t>changing trait values</w:t>
      </w:r>
      <w:r w:rsidRPr="007D7F51">
        <w:rPr>
          <w:rFonts w:ascii="Times New Roman" w:hAnsi="Times New Roman" w:cs="Times New Roman"/>
          <w:sz w:val="24"/>
          <w:szCs w:val="24"/>
        </w:rPr>
        <w:t xml:space="preserve">. </w:t>
      </w:r>
      <w:r>
        <w:rPr>
          <w:rFonts w:ascii="Times New Roman" w:hAnsi="Times New Roman" w:cs="Times New Roman"/>
          <w:sz w:val="24"/>
          <w:szCs w:val="24"/>
        </w:rPr>
        <w:t>Several</w:t>
      </w:r>
      <w:r w:rsidRPr="007D7F51">
        <w:rPr>
          <w:rFonts w:ascii="Times New Roman" w:hAnsi="Times New Roman" w:cs="Times New Roman"/>
          <w:sz w:val="24"/>
          <w:szCs w:val="24"/>
        </w:rPr>
        <w:t xml:space="preserve"> measures of network structure, </w:t>
      </w:r>
      <w:r>
        <w:rPr>
          <w:rFonts w:ascii="Times New Roman" w:hAnsi="Times New Roman" w:cs="Times New Roman"/>
          <w:sz w:val="24"/>
          <w:szCs w:val="24"/>
        </w:rPr>
        <w:t>such as</w:t>
      </w:r>
      <w:r w:rsidRPr="007D7F51">
        <w:rPr>
          <w:rFonts w:ascii="Times New Roman" w:hAnsi="Times New Roman" w:cs="Times New Roman"/>
          <w:sz w:val="24"/>
          <w:szCs w:val="24"/>
        </w:rPr>
        <w:t xml:space="preserve"> modularity and connectivity, have been linked to stability and resilience of communities in face of perturbations</w:t>
      </w:r>
      <w:r w:rsidR="00971E1A">
        <w:rPr>
          <w:rFonts w:ascii="Times New Roman" w:hAnsi="Times New Roman" w:cs="Times New Roman"/>
          <w:sz w:val="24"/>
          <w:szCs w:val="24"/>
        </w:rPr>
        <w:t>.</w:t>
      </w:r>
      <w:r w:rsidRPr="007D7F51">
        <w:rPr>
          <w:rFonts w:ascii="Times New Roman" w:hAnsi="Times New Roman" w:cs="Times New Roman"/>
          <w:sz w:val="24"/>
          <w:szCs w:val="24"/>
        </w:rPr>
        <w:t xml:space="preserve"> </w:t>
      </w:r>
    </w:p>
    <w:p w14:paraId="0D7ABA36" w14:textId="77777777" w:rsidR="00C1146C" w:rsidRDefault="00C1146C" w:rsidP="00C1146C">
      <w:pPr>
        <w:autoSpaceDE w:val="0"/>
        <w:autoSpaceDN w:val="0"/>
        <w:adjustRightInd w:val="0"/>
        <w:spacing w:after="0" w:line="240" w:lineRule="auto"/>
        <w:rPr>
          <w:ins w:id="0" w:author="Stephen Baines" w:date="2019-08-01T13:23:00Z"/>
          <w:rFonts w:ascii="Times New Roman" w:hAnsi="Times New Roman" w:cs="Times New Roman"/>
          <w:sz w:val="24"/>
          <w:szCs w:val="24"/>
        </w:rPr>
      </w:pPr>
      <w:bookmarkStart w:id="1" w:name="_GoBack"/>
      <w:bookmarkEnd w:id="1"/>
    </w:p>
    <w:p w14:paraId="22466639" w14:textId="10F03DF4" w:rsidR="00D5389B" w:rsidRDefault="00971E1A" w:rsidP="00415966">
      <w:pPr>
        <w:spacing w:line="240" w:lineRule="auto"/>
        <w:rPr>
          <w:rFonts w:ascii="Times New Roman" w:hAnsi="Times New Roman" w:cs="Times New Roman"/>
          <w:sz w:val="24"/>
          <w:szCs w:val="24"/>
        </w:rPr>
      </w:pPr>
      <w:r>
        <w:rPr>
          <w:rFonts w:ascii="Times New Roman" w:hAnsi="Times New Roman" w:cs="Times New Roman"/>
          <w:sz w:val="24"/>
          <w:szCs w:val="24"/>
        </w:rPr>
        <w:t>Thus, w</w:t>
      </w:r>
      <w:r w:rsidR="00212C46">
        <w:rPr>
          <w:rFonts w:ascii="Times New Roman" w:hAnsi="Times New Roman" w:cs="Times New Roman"/>
          <w:sz w:val="24"/>
          <w:szCs w:val="24"/>
        </w:rPr>
        <w:t>e</w:t>
      </w:r>
      <w:r w:rsidR="00D445B0" w:rsidRPr="007D7F51">
        <w:rPr>
          <w:rFonts w:ascii="Times New Roman" w:hAnsi="Times New Roman" w:cs="Times New Roman"/>
          <w:sz w:val="24"/>
          <w:szCs w:val="24"/>
        </w:rPr>
        <w:t xml:space="preserve"> employ </w:t>
      </w:r>
      <w:r>
        <w:rPr>
          <w:rFonts w:ascii="Times New Roman" w:hAnsi="Times New Roman" w:cs="Times New Roman"/>
          <w:sz w:val="24"/>
          <w:szCs w:val="24"/>
        </w:rPr>
        <w:t>an</w:t>
      </w:r>
      <w:r w:rsidR="009E60AF" w:rsidRPr="007D7F51">
        <w:rPr>
          <w:rFonts w:ascii="Times New Roman" w:hAnsi="Times New Roman" w:cs="Times New Roman"/>
          <w:sz w:val="24"/>
          <w:szCs w:val="24"/>
        </w:rPr>
        <w:t xml:space="preserve"> </w:t>
      </w:r>
      <w:r>
        <w:rPr>
          <w:rFonts w:ascii="Times New Roman" w:hAnsi="Times New Roman" w:cs="Times New Roman"/>
          <w:sz w:val="24"/>
          <w:szCs w:val="24"/>
        </w:rPr>
        <w:t xml:space="preserve">eco-evolutionary </w:t>
      </w:r>
      <w:r w:rsidR="009E60AF" w:rsidRPr="007D7F51">
        <w:rPr>
          <w:rFonts w:ascii="Times New Roman" w:hAnsi="Times New Roman" w:cs="Times New Roman"/>
          <w:sz w:val="24"/>
          <w:szCs w:val="24"/>
        </w:rPr>
        <w:t>model</w:t>
      </w:r>
      <w:r w:rsidR="00212C46">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212C46">
        <w:rPr>
          <w:rFonts w:ascii="Times New Roman" w:hAnsi="Times New Roman" w:cs="Times New Roman"/>
          <w:sz w:val="24"/>
          <w:szCs w:val="24"/>
        </w:rPr>
        <w:t>follow</w:t>
      </w:r>
      <w:r>
        <w:rPr>
          <w:rFonts w:ascii="Times New Roman" w:hAnsi="Times New Roman" w:cs="Times New Roman"/>
          <w:sz w:val="24"/>
          <w:szCs w:val="24"/>
        </w:rPr>
        <w:t>s the one by</w:t>
      </w:r>
      <w:r w:rsidR="00212C46">
        <w:rPr>
          <w:rFonts w:ascii="Times New Roman" w:hAnsi="Times New Roman" w:cs="Times New Roman"/>
          <w:sz w:val="24"/>
          <w:szCs w:val="24"/>
        </w:rPr>
        <w:t xml:space="preserve"> </w:t>
      </w:r>
      <w:proofErr w:type="spellStart"/>
      <w:r w:rsidR="009E60AF" w:rsidRPr="007D7F51">
        <w:rPr>
          <w:rFonts w:ascii="Times New Roman" w:hAnsi="Times New Roman" w:cs="Times New Roman"/>
          <w:sz w:val="24"/>
          <w:szCs w:val="24"/>
        </w:rPr>
        <w:t>Barabasi</w:t>
      </w:r>
      <w:proofErr w:type="spellEnd"/>
      <w:r w:rsidR="009E60AF" w:rsidRPr="007D7F51">
        <w:rPr>
          <w:rFonts w:ascii="Times New Roman" w:hAnsi="Times New Roman" w:cs="Times New Roman"/>
          <w:sz w:val="24"/>
          <w:szCs w:val="24"/>
        </w:rPr>
        <w:t xml:space="preserve"> and </w:t>
      </w:r>
      <w:proofErr w:type="spellStart"/>
      <w:r w:rsidR="009E60AF" w:rsidRPr="007D7F51">
        <w:rPr>
          <w:rFonts w:ascii="Times New Roman" w:hAnsi="Times New Roman" w:cs="Times New Roman"/>
          <w:sz w:val="24"/>
          <w:szCs w:val="24"/>
        </w:rPr>
        <w:t>D’Andrea</w:t>
      </w:r>
      <w:proofErr w:type="spellEnd"/>
      <w:r w:rsidR="0022142C" w:rsidRPr="007D7F51">
        <w:rPr>
          <w:rFonts w:ascii="Times New Roman" w:hAnsi="Times New Roman" w:cs="Times New Roman"/>
          <w:sz w:val="24"/>
          <w:szCs w:val="24"/>
        </w:rPr>
        <w:t xml:space="preserve"> (2016) </w:t>
      </w:r>
      <w:r>
        <w:rPr>
          <w:rFonts w:ascii="Times New Roman" w:hAnsi="Times New Roman" w:cs="Times New Roman"/>
          <w:sz w:val="24"/>
          <w:szCs w:val="24"/>
        </w:rPr>
        <w:t xml:space="preserve">with more generalized trait-matching model </w:t>
      </w:r>
      <w:r w:rsidR="0022142C" w:rsidRPr="007D7F51">
        <w:rPr>
          <w:rFonts w:ascii="Times New Roman" w:hAnsi="Times New Roman" w:cs="Times New Roman"/>
          <w:sz w:val="24"/>
          <w:szCs w:val="24"/>
        </w:rPr>
        <w:t xml:space="preserve">to </w:t>
      </w:r>
      <w:r w:rsidR="00D445B0" w:rsidRPr="007D7F51">
        <w:rPr>
          <w:rFonts w:ascii="Times New Roman" w:hAnsi="Times New Roman" w:cs="Times New Roman"/>
          <w:sz w:val="24"/>
          <w:szCs w:val="24"/>
        </w:rPr>
        <w:t xml:space="preserve">analyze </w:t>
      </w:r>
      <w:r w:rsidR="0022142C" w:rsidRPr="007D7F51">
        <w:rPr>
          <w:rFonts w:ascii="Times New Roman" w:hAnsi="Times New Roman" w:cs="Times New Roman"/>
          <w:sz w:val="24"/>
          <w:szCs w:val="24"/>
        </w:rPr>
        <w:t xml:space="preserve">the impact of </w:t>
      </w:r>
      <w:r w:rsidR="009E60AF" w:rsidRPr="007D7F51">
        <w:rPr>
          <w:rFonts w:ascii="Times New Roman" w:hAnsi="Times New Roman" w:cs="Times New Roman"/>
          <w:sz w:val="24"/>
          <w:szCs w:val="24"/>
        </w:rPr>
        <w:t xml:space="preserve">competition on </w:t>
      </w:r>
      <w:r>
        <w:rPr>
          <w:rFonts w:ascii="Times New Roman" w:hAnsi="Times New Roman" w:cs="Times New Roman"/>
          <w:sz w:val="24"/>
          <w:szCs w:val="24"/>
        </w:rPr>
        <w:t>community network structures</w:t>
      </w:r>
      <w:r w:rsidR="009E60AF" w:rsidRPr="007D7F51">
        <w:rPr>
          <w:rFonts w:ascii="Times New Roman" w:hAnsi="Times New Roman" w:cs="Times New Roman"/>
          <w:sz w:val="24"/>
          <w:szCs w:val="24"/>
        </w:rPr>
        <w:t xml:space="preserve"> and trait evolutionary patterns</w:t>
      </w:r>
      <w:r w:rsidR="0022142C" w:rsidRPr="007D7F51">
        <w:rPr>
          <w:rFonts w:ascii="Times New Roman" w:hAnsi="Times New Roman" w:cs="Times New Roman"/>
          <w:sz w:val="24"/>
          <w:szCs w:val="24"/>
        </w:rPr>
        <w:t xml:space="preserve">. </w:t>
      </w:r>
      <w:r w:rsidR="0077639A">
        <w:rPr>
          <w:rFonts w:ascii="Times New Roman" w:hAnsi="Times New Roman" w:cs="Times New Roman"/>
          <w:sz w:val="24"/>
          <w:szCs w:val="24"/>
        </w:rPr>
        <w:t>Specifically, t</w:t>
      </w:r>
      <w:r w:rsidR="0099509B" w:rsidRPr="007D7F51">
        <w:rPr>
          <w:rFonts w:ascii="Times New Roman" w:hAnsi="Times New Roman" w:cs="Times New Roman"/>
          <w:sz w:val="24"/>
          <w:szCs w:val="24"/>
        </w:rPr>
        <w:t xml:space="preserve">his model </w:t>
      </w:r>
      <w:r w:rsidR="0077639A">
        <w:rPr>
          <w:rFonts w:ascii="Times New Roman" w:hAnsi="Times New Roman" w:cs="Times New Roman"/>
          <w:sz w:val="24"/>
          <w:szCs w:val="24"/>
        </w:rPr>
        <w:t xml:space="preserve">uses </w:t>
      </w:r>
      <w:r w:rsidR="0070578C" w:rsidRPr="007D7F51">
        <w:rPr>
          <w:rFonts w:ascii="Times New Roman" w:hAnsi="Times New Roman" w:cs="Times New Roman"/>
          <w:sz w:val="24"/>
          <w:szCs w:val="24"/>
        </w:rPr>
        <w:t xml:space="preserve">a </w:t>
      </w:r>
      <w:proofErr w:type="spellStart"/>
      <w:r>
        <w:rPr>
          <w:rFonts w:ascii="Times New Roman" w:hAnsi="Times New Roman" w:cs="Times New Roman"/>
          <w:sz w:val="24"/>
          <w:szCs w:val="24"/>
        </w:rPr>
        <w:t>Lotka</w:t>
      </w:r>
      <w:proofErr w:type="spellEnd"/>
      <w:r>
        <w:rPr>
          <w:rFonts w:ascii="Times New Roman" w:hAnsi="Times New Roman" w:cs="Times New Roman"/>
          <w:sz w:val="24"/>
          <w:szCs w:val="24"/>
        </w:rPr>
        <w:t xml:space="preserve">-Volterra </w:t>
      </w:r>
      <w:r w:rsidR="00C1146C">
        <w:rPr>
          <w:rFonts w:ascii="Times New Roman" w:hAnsi="Times New Roman" w:cs="Times New Roman"/>
          <w:sz w:val="24"/>
          <w:szCs w:val="24"/>
        </w:rPr>
        <w:t>system-based</w:t>
      </w:r>
      <w:r>
        <w:rPr>
          <w:rFonts w:ascii="Times New Roman" w:hAnsi="Times New Roman" w:cs="Times New Roman"/>
          <w:sz w:val="24"/>
          <w:szCs w:val="24"/>
        </w:rPr>
        <w:t xml:space="preserve"> equations that </w:t>
      </w:r>
      <w:r w:rsidR="00867090" w:rsidRPr="007D7F51">
        <w:rPr>
          <w:rFonts w:ascii="Times New Roman" w:hAnsi="Times New Roman" w:cs="Times New Roman"/>
          <w:sz w:val="24"/>
          <w:szCs w:val="24"/>
        </w:rPr>
        <w:t xml:space="preserve">provide population growth rates i.e. </w:t>
      </w:r>
      <w:r w:rsidR="006B22EC">
        <w:rPr>
          <w:rFonts w:ascii="Times New Roman" w:hAnsi="Times New Roman" w:cs="Times New Roman"/>
          <w:sz w:val="24"/>
          <w:szCs w:val="24"/>
        </w:rPr>
        <w:t>an</w:t>
      </w:r>
      <w:r w:rsidR="00867090" w:rsidRPr="007D7F51">
        <w:rPr>
          <w:rFonts w:ascii="Times New Roman" w:hAnsi="Times New Roman" w:cs="Times New Roman"/>
          <w:sz w:val="24"/>
          <w:szCs w:val="24"/>
        </w:rPr>
        <w:t xml:space="preserve"> absolute fitness for different trait values in a</w:t>
      </w:r>
      <w:r>
        <w:rPr>
          <w:rFonts w:ascii="Times New Roman" w:hAnsi="Times New Roman" w:cs="Times New Roman"/>
          <w:sz w:val="24"/>
          <w:szCs w:val="24"/>
        </w:rPr>
        <w:t>ll</w:t>
      </w:r>
      <w:r w:rsidR="00867090" w:rsidRPr="007D7F51">
        <w:rPr>
          <w:rFonts w:ascii="Times New Roman" w:hAnsi="Times New Roman" w:cs="Times New Roman"/>
          <w:sz w:val="24"/>
          <w:szCs w:val="24"/>
        </w:rPr>
        <w:t xml:space="preserve"> </w:t>
      </w:r>
      <w:r w:rsidRPr="007D7F51">
        <w:rPr>
          <w:rFonts w:ascii="Times New Roman" w:hAnsi="Times New Roman" w:cs="Times New Roman"/>
          <w:sz w:val="24"/>
          <w:szCs w:val="24"/>
        </w:rPr>
        <w:t>population</w:t>
      </w:r>
      <w:r>
        <w:rPr>
          <w:rFonts w:ascii="Times New Roman" w:hAnsi="Times New Roman" w:cs="Times New Roman"/>
          <w:sz w:val="24"/>
          <w:szCs w:val="24"/>
        </w:rPr>
        <w:t>s and</w:t>
      </w:r>
      <w:r w:rsidR="00C078EC">
        <w:rPr>
          <w:rFonts w:ascii="Times New Roman" w:hAnsi="Times New Roman" w:cs="Times New Roman"/>
          <w:sz w:val="24"/>
          <w:szCs w:val="24"/>
        </w:rPr>
        <w:t xml:space="preserve"> calculates changes in mean trait values using the breeder’s equation.</w:t>
      </w:r>
      <w:r w:rsidR="00867090" w:rsidRPr="007D7F51">
        <w:rPr>
          <w:rFonts w:ascii="Times New Roman" w:hAnsi="Times New Roman" w:cs="Times New Roman"/>
          <w:sz w:val="24"/>
          <w:szCs w:val="24"/>
        </w:rPr>
        <w:t xml:space="preserve"> Heritable intraspecific variation in these traits follows the infinitesimal model of quantitative genetics to </w:t>
      </w:r>
      <w:r w:rsidR="0070578C" w:rsidRPr="007D7F51">
        <w:rPr>
          <w:rFonts w:ascii="Times New Roman" w:hAnsi="Times New Roman" w:cs="Times New Roman"/>
          <w:sz w:val="24"/>
          <w:szCs w:val="24"/>
        </w:rPr>
        <w:t xml:space="preserve">determine </w:t>
      </w:r>
      <w:r w:rsidR="00867090" w:rsidRPr="007D7F51">
        <w:rPr>
          <w:rFonts w:ascii="Times New Roman" w:hAnsi="Times New Roman" w:cs="Times New Roman"/>
          <w:sz w:val="24"/>
          <w:szCs w:val="24"/>
        </w:rPr>
        <w:t>the mechanism for trait propagation under selection pressure</w:t>
      </w:r>
      <w:r w:rsidR="006B22EC">
        <w:rPr>
          <w:rFonts w:ascii="Times New Roman" w:hAnsi="Times New Roman" w:cs="Times New Roman"/>
          <w:sz w:val="24"/>
          <w:szCs w:val="24"/>
        </w:rPr>
        <w:t xml:space="preserve"> </w:t>
      </w:r>
      <w:r w:rsidR="006B22EC">
        <w:rPr>
          <w:rFonts w:ascii="Times New Roman" w:hAnsi="Times New Roman" w:cs="Times New Roman"/>
          <w:sz w:val="24"/>
          <w:szCs w:val="24"/>
        </w:rPr>
        <w:fldChar w:fldCharType="begin" w:fldLock="1"/>
      </w:r>
      <w:r w:rsidR="006B22EC">
        <w:rPr>
          <w:rFonts w:ascii="Times New Roman" w:hAnsi="Times New Roman" w:cs="Times New Roman"/>
          <w:sz w:val="24"/>
          <w:szCs w:val="24"/>
        </w:rPr>
        <w:instrText>ADDIN CSL_CITATION {"citationItems":[{"id":"ITEM-1","itemData":{"DOI":"10.1016/j.tpb.2017.06.001","ISSN":"10960325","abstract":"Our focus here is on the infinitesimal model. In this model, one or several quantitative traits are described as the sum of a genetic and a non-genetic component, the first being distributed within families as a normal random variable centred at the average of the parental genetic components, and with a variance independent of the parental traits. Thus, the variance that segregates within families is not perturbed by selection, and can be predicted from the variance components. This does not necessarily imply that the trait distribution across the whole population should be Gaussian, and indeed selection or population structure may have a substantial effect on the overall trait distribution. One of our main aims is to identify some general conditions on the allelic effects for the infinitesimal model to be accurate. We first review the long history of the infinitesimal model in quantitative genetics. Then we formulate the model at the phenotypic level in terms of individual trait values and relationships between individuals, but including different evolutionary processes: genetic drift, recombination, selection, mutation, population structure, …. We give a range of examples of its application to evolutionary questions related to stabilising selection, assortative mating, effective population size and response to selection, habitat preference and speciation. We provide a mathematical justification of the model as the limit as the number M of underlying loci tends to infinity of a model with Mendelian inheritance, mutation and environmental noise, when the genetic component of the trait is purely additive. We also show how the model generalises to include epistatic effects. We prove in particular that, within each family, the genetic components of the individual trait values in the current generation are indeed normally distributed with a variance independent of ancestral traits, up to an error of order 1∕M. Simulations suggest that in some cases the convergence may be as fast as 1∕M.","author":[{"dropping-particle":"","family":"Barton","given":"N. H.","non-dropping-particle":"","parse-names":false,"suffix":""},{"dropping-particle":"","family":"Etheridge","given":"A. M.","non-dropping-particle":"","parse-names":false,"suffix":""},{"dropping-particle":"","family":"Véber","given":"A.","non-dropping-particle":"","parse-names":false,"suffix":""}],"container-title":"Theoretical Population Biology","id":"ITEM-1","issued":{"date-parts":[["2017"]]},"page":"50-73","publisher":"Elsevier Inc.","title":"The infinitesimal model: Definition, derivation, and implications","type":"article-journal","volume":"118"},"uris":["http://www.mendeley.com/documents/?uuid=e11adbed-d79c-41e9-9162-890ae1c4058c"]},{"id":"ITEM-2","itemData":{"DOI":"10.1111/ele.12636","ISBN":"1461-0248 (Electronic) 1461-023X (Linking)","ISSN":"14610248","PMID":"27335262","abstract":"Intraspecific trait variation is widespread in nature, yet its effects on community dynamics are not well understood. Here we explore the consequences of intraspecific trait variation for coexistence in two- and multispecies competitive communities. For two species, the likelihood of coexistence is in general reduced by intraspecific variation, except when the species have almost equal trait means but different trait variances, such that one is a generalist and the other a specialist consumer. In multispecies communities, the only strong effect of non-heritable intraspecific variation is to reduce expected species richness. However, when intraspecific variation is heritable, allowing for the possibility of trait evolution, communities are much more resilient against environmental disturbance and exhibit far more predictable trait patterns. Our results are robust to varying model parameters and relaxing model assumptions.","author":[{"dropping-particle":"","family":"Barabás","given":"György","non-dropping-particle":"","parse-names":false,"suffix":""},{"dropping-particle":"","family":"D’Andrea","given":"Rafael","non-dropping-particle":"","parse-names":false,"suffix":""}],"container-title":"Ecology Letters","id":"ITEM-2","issue":"8","issued":{"date-parts":[["2016"]]},"page":"977-986","title":"The effect of intraspecific variation and heritability on community pattern and robustness","type":"article-journal","volume":"19"},"uris":["http://www.mendeley.com/documents/?uuid=10a0bd3c-6bd6-4a9e-a7a6-08e4259f37b3"]}],"mendeley":{"formattedCitation":"(Barabás &amp; D’Andrea, 2016; Barton, Etheridge, &amp; Véber, 2017)","plainTextFormattedCitation":"(Barabás &amp; D’Andrea, 2016; Barton, Etheridge, &amp; Véber, 2017)"},"properties":{"noteIndex":0},"schema":"https://github.com/citation-style-language/schema/raw/master/csl-citation.json"}</w:instrText>
      </w:r>
      <w:r w:rsidR="006B22EC">
        <w:rPr>
          <w:rFonts w:ascii="Times New Roman" w:hAnsi="Times New Roman" w:cs="Times New Roman"/>
          <w:sz w:val="24"/>
          <w:szCs w:val="24"/>
        </w:rPr>
        <w:fldChar w:fldCharType="separate"/>
      </w:r>
      <w:r w:rsidR="006B22EC" w:rsidRPr="006B22EC">
        <w:rPr>
          <w:rFonts w:ascii="Times New Roman" w:hAnsi="Times New Roman" w:cs="Times New Roman"/>
          <w:noProof/>
          <w:sz w:val="24"/>
          <w:szCs w:val="24"/>
        </w:rPr>
        <w:t>(Barabás &amp; D’Andrea, 2016; Barton, Etheridge, &amp; Véber, 2017)</w:t>
      </w:r>
      <w:r w:rsidR="006B22EC">
        <w:rPr>
          <w:rFonts w:ascii="Times New Roman" w:hAnsi="Times New Roman" w:cs="Times New Roman"/>
          <w:sz w:val="24"/>
          <w:szCs w:val="24"/>
        </w:rPr>
        <w:fldChar w:fldCharType="end"/>
      </w:r>
      <w:r w:rsidR="00867090" w:rsidRPr="007D7F51">
        <w:rPr>
          <w:rFonts w:ascii="Times New Roman" w:hAnsi="Times New Roman" w:cs="Times New Roman"/>
          <w:sz w:val="24"/>
          <w:szCs w:val="24"/>
        </w:rPr>
        <w:t xml:space="preserve">. </w:t>
      </w:r>
      <w:r w:rsidR="00BB1A08" w:rsidRPr="007D7F51">
        <w:rPr>
          <w:rFonts w:ascii="Times New Roman" w:hAnsi="Times New Roman" w:cs="Times New Roman"/>
          <w:sz w:val="24"/>
          <w:szCs w:val="24"/>
        </w:rPr>
        <w:t>By systematically altering</w:t>
      </w:r>
      <w:r w:rsidR="00D619FE" w:rsidRPr="007D7F51">
        <w:rPr>
          <w:rFonts w:ascii="Times New Roman" w:hAnsi="Times New Roman" w:cs="Times New Roman"/>
          <w:sz w:val="24"/>
          <w:szCs w:val="24"/>
        </w:rPr>
        <w:t xml:space="preserve"> competition</w:t>
      </w:r>
      <w:r w:rsidR="00BB1A08" w:rsidRPr="007D7F51">
        <w:rPr>
          <w:rFonts w:ascii="Times New Roman" w:hAnsi="Times New Roman" w:cs="Times New Roman"/>
          <w:sz w:val="24"/>
          <w:szCs w:val="24"/>
        </w:rPr>
        <w:t xml:space="preserve">, intraspecific trait variance and demographic parameters </w:t>
      </w:r>
      <w:r w:rsidR="007D7F51" w:rsidRPr="007D7F51">
        <w:rPr>
          <w:rFonts w:ascii="Times New Roman" w:hAnsi="Times New Roman" w:cs="Times New Roman"/>
          <w:sz w:val="24"/>
          <w:szCs w:val="24"/>
        </w:rPr>
        <w:t>with</w:t>
      </w:r>
      <w:r w:rsidR="00BB1A08" w:rsidRPr="007D7F51">
        <w:rPr>
          <w:rFonts w:ascii="Times New Roman" w:hAnsi="Times New Roman" w:cs="Times New Roman"/>
          <w:sz w:val="24"/>
          <w:szCs w:val="24"/>
        </w:rPr>
        <w:t>in the model, we show that under</w:t>
      </w:r>
      <w:r w:rsidR="00DB1803">
        <w:rPr>
          <w:rFonts w:ascii="Times New Roman" w:hAnsi="Times New Roman" w:cs="Times New Roman"/>
          <w:sz w:val="24"/>
          <w:szCs w:val="24"/>
        </w:rPr>
        <w:t xml:space="preserve"> certain </w:t>
      </w:r>
      <w:r w:rsidR="00BB1A08" w:rsidRPr="007D7F51">
        <w:rPr>
          <w:rFonts w:ascii="Times New Roman" w:hAnsi="Times New Roman" w:cs="Times New Roman"/>
          <w:sz w:val="24"/>
          <w:szCs w:val="24"/>
        </w:rPr>
        <w:t>circumstances</w:t>
      </w:r>
      <w:r w:rsidR="00DB1803">
        <w:rPr>
          <w:rFonts w:ascii="Times New Roman" w:hAnsi="Times New Roman" w:cs="Times New Roman"/>
          <w:sz w:val="24"/>
          <w:szCs w:val="24"/>
        </w:rPr>
        <w:t>,</w:t>
      </w:r>
      <w:r w:rsidR="00BB1A08" w:rsidRPr="007D7F51">
        <w:rPr>
          <w:rFonts w:ascii="Times New Roman" w:hAnsi="Times New Roman" w:cs="Times New Roman"/>
          <w:sz w:val="24"/>
          <w:szCs w:val="24"/>
        </w:rPr>
        <w:t xml:space="preserve"> trait</w:t>
      </w:r>
      <w:r w:rsidR="007D7F51" w:rsidRPr="007D7F51">
        <w:rPr>
          <w:rFonts w:ascii="Times New Roman" w:hAnsi="Times New Roman" w:cs="Times New Roman"/>
          <w:sz w:val="24"/>
          <w:szCs w:val="24"/>
        </w:rPr>
        <w:t>s d</w:t>
      </w:r>
      <w:r w:rsidR="00212C46">
        <w:rPr>
          <w:rFonts w:ascii="Times New Roman" w:hAnsi="Times New Roman" w:cs="Times New Roman"/>
          <w:sz w:val="24"/>
          <w:szCs w:val="24"/>
        </w:rPr>
        <w:t>o not</w:t>
      </w:r>
      <w:r w:rsidR="00BB1A08" w:rsidRPr="007D7F51">
        <w:rPr>
          <w:rFonts w:ascii="Times New Roman" w:hAnsi="Times New Roman" w:cs="Times New Roman"/>
          <w:sz w:val="24"/>
          <w:szCs w:val="24"/>
        </w:rPr>
        <w:t xml:space="preserve"> </w:t>
      </w:r>
      <w:r w:rsidR="007D7F51" w:rsidRPr="007D7F51">
        <w:rPr>
          <w:rFonts w:ascii="Times New Roman" w:hAnsi="Times New Roman" w:cs="Times New Roman"/>
          <w:sz w:val="24"/>
          <w:szCs w:val="24"/>
        </w:rPr>
        <w:t xml:space="preserve">simply steadily diverge </w:t>
      </w:r>
      <w:r w:rsidR="00BB1A08" w:rsidRPr="007D7F51">
        <w:rPr>
          <w:rFonts w:ascii="Times New Roman" w:hAnsi="Times New Roman" w:cs="Times New Roman"/>
          <w:sz w:val="24"/>
          <w:szCs w:val="24"/>
        </w:rPr>
        <w:t>under competition</w:t>
      </w:r>
      <w:r w:rsidR="0077639A">
        <w:rPr>
          <w:rFonts w:ascii="Times New Roman" w:hAnsi="Times New Roman" w:cs="Times New Roman"/>
          <w:sz w:val="24"/>
          <w:szCs w:val="24"/>
        </w:rPr>
        <w:t xml:space="preserve"> yie</w:t>
      </w:r>
      <w:r w:rsidR="00E15EE5">
        <w:rPr>
          <w:rFonts w:ascii="Times New Roman" w:hAnsi="Times New Roman" w:cs="Times New Roman"/>
          <w:sz w:val="24"/>
          <w:szCs w:val="24"/>
        </w:rPr>
        <w:t>lding even trait spacing which is often interpreted as the outcome of competition.  Instead</w:t>
      </w:r>
      <w:r w:rsidR="00BB1A08" w:rsidRPr="007D7F51">
        <w:rPr>
          <w:rFonts w:ascii="Times New Roman" w:hAnsi="Times New Roman" w:cs="Times New Roman"/>
          <w:sz w:val="24"/>
          <w:szCs w:val="24"/>
        </w:rPr>
        <w:t xml:space="preserve">, modular interaction networks can form that resemble those linked to greater stability.  </w:t>
      </w:r>
    </w:p>
    <w:p w14:paraId="17FA9D13" w14:textId="77777777" w:rsidR="00D5389B" w:rsidRPr="007D7F51" w:rsidRDefault="00D5389B" w:rsidP="00415966">
      <w:pPr>
        <w:spacing w:line="240" w:lineRule="auto"/>
        <w:rPr>
          <w:rFonts w:ascii="Times New Roman" w:hAnsi="Times New Roman" w:cs="Times New Roman"/>
          <w:sz w:val="24"/>
          <w:szCs w:val="24"/>
        </w:rPr>
      </w:pPr>
    </w:p>
    <w:p w14:paraId="41D38A08" w14:textId="730811A3" w:rsidR="000D302A" w:rsidRPr="00451846" w:rsidRDefault="007D7F51" w:rsidP="00415966">
      <w:pPr>
        <w:spacing w:line="240" w:lineRule="auto"/>
        <w:rPr>
          <w:rFonts w:ascii="Times New Roman" w:hAnsi="Times New Roman" w:cs="Times New Roman"/>
          <w:b/>
          <w:sz w:val="24"/>
          <w:szCs w:val="24"/>
        </w:rPr>
      </w:pPr>
      <w:r w:rsidRPr="00451846">
        <w:rPr>
          <w:rFonts w:ascii="Times New Roman" w:hAnsi="Times New Roman" w:cs="Times New Roman"/>
          <w:b/>
          <w:sz w:val="24"/>
          <w:szCs w:val="24"/>
        </w:rPr>
        <w:t>METHODS</w:t>
      </w:r>
    </w:p>
    <w:p w14:paraId="26712231" w14:textId="77777777" w:rsidR="009C492B" w:rsidRDefault="007D7F51" w:rsidP="006624F3">
      <w:pPr>
        <w:spacing w:line="240" w:lineRule="auto"/>
        <w:rPr>
          <w:ins w:id="2" w:author="mihir umarani" w:date="2019-08-08T10:15:00Z"/>
          <w:rFonts w:ascii="Times New Roman" w:hAnsi="Times New Roman" w:cs="Times New Roman"/>
          <w:sz w:val="24"/>
          <w:szCs w:val="24"/>
        </w:rPr>
      </w:pPr>
      <w:r w:rsidRPr="00451846">
        <w:rPr>
          <w:rFonts w:ascii="Times New Roman" w:hAnsi="Times New Roman" w:cs="Times New Roman"/>
          <w:i/>
          <w:sz w:val="24"/>
          <w:szCs w:val="24"/>
        </w:rPr>
        <w:t>Model description:</w:t>
      </w:r>
      <w:r>
        <w:rPr>
          <w:rFonts w:ascii="Times New Roman" w:hAnsi="Times New Roman" w:cs="Times New Roman"/>
          <w:sz w:val="24"/>
          <w:szCs w:val="24"/>
        </w:rPr>
        <w:t xml:space="preserve"> </w:t>
      </w:r>
    </w:p>
    <w:p w14:paraId="154BA664" w14:textId="36F10031" w:rsidR="006624F3" w:rsidRPr="005F4244" w:rsidRDefault="006624F3" w:rsidP="006624F3">
      <w:pPr>
        <w:spacing w:line="240" w:lineRule="auto"/>
        <w:rPr>
          <w:rFonts w:ascii="Times New Roman" w:hAnsi="Times New Roman" w:cs="Times New Roman"/>
          <w:sz w:val="24"/>
          <w:szCs w:val="24"/>
        </w:rPr>
      </w:pPr>
      <w:r w:rsidRPr="005F4244">
        <w:rPr>
          <w:rFonts w:ascii="Times New Roman" w:hAnsi="Times New Roman" w:cs="Times New Roman"/>
          <w:sz w:val="24"/>
          <w:szCs w:val="24"/>
        </w:rPr>
        <w:t xml:space="preserve">The objective of this model is to describe trait and population dynamics of multiple competing species </w:t>
      </w:r>
      <w:r w:rsidR="006B22EC">
        <w:rPr>
          <w:rFonts w:ascii="Times New Roman" w:hAnsi="Times New Roman" w:cs="Times New Roman"/>
          <w:sz w:val="24"/>
          <w:szCs w:val="24"/>
        </w:rPr>
        <w:t xml:space="preserve">from </w:t>
      </w:r>
      <w:r w:rsidRPr="005F4244">
        <w:rPr>
          <w:rFonts w:ascii="Times New Roman" w:hAnsi="Times New Roman" w:cs="Times New Roman"/>
          <w:sz w:val="24"/>
          <w:szCs w:val="24"/>
        </w:rPr>
        <w:t xml:space="preserve">same clade. We assume that in a community, populations of </w:t>
      </w:r>
      <w:r w:rsidRPr="00451846">
        <w:rPr>
          <w:rFonts w:ascii="Times New Roman" w:hAnsi="Times New Roman" w:cs="Times New Roman"/>
          <w:i/>
          <w:iCs/>
          <w:sz w:val="24"/>
          <w:szCs w:val="24"/>
        </w:rPr>
        <w:t>n</w:t>
      </w:r>
      <w:r w:rsidRPr="005F4244">
        <w:rPr>
          <w:rFonts w:ascii="Times New Roman" w:hAnsi="Times New Roman" w:cs="Times New Roman"/>
          <w:sz w:val="24"/>
          <w:szCs w:val="24"/>
        </w:rPr>
        <w:t xml:space="preserve"> species from </w:t>
      </w:r>
      <w:r w:rsidR="006B22EC">
        <w:rPr>
          <w:rFonts w:ascii="Times New Roman" w:hAnsi="Times New Roman" w:cs="Times New Roman"/>
          <w:sz w:val="24"/>
          <w:szCs w:val="24"/>
        </w:rPr>
        <w:t>one</w:t>
      </w:r>
      <w:r w:rsidRPr="005F4244">
        <w:rPr>
          <w:rFonts w:ascii="Times New Roman" w:hAnsi="Times New Roman" w:cs="Times New Roman"/>
          <w:sz w:val="24"/>
          <w:szCs w:val="24"/>
        </w:rPr>
        <w:t xml:space="preserve"> clade compete along </w:t>
      </w:r>
      <w:r w:rsidR="001F1155">
        <w:rPr>
          <w:rFonts w:ascii="Times New Roman" w:hAnsi="Times New Roman" w:cs="Times New Roman"/>
          <w:sz w:val="24"/>
          <w:szCs w:val="24"/>
        </w:rPr>
        <w:t xml:space="preserve">a </w:t>
      </w:r>
      <w:r w:rsidRPr="005F4244">
        <w:rPr>
          <w:rFonts w:ascii="Times New Roman" w:hAnsi="Times New Roman" w:cs="Times New Roman"/>
          <w:sz w:val="24"/>
          <w:szCs w:val="24"/>
        </w:rPr>
        <w:t xml:space="preserve">unidimensional axis of </w:t>
      </w:r>
      <w:r w:rsidR="00293277">
        <w:rPr>
          <w:rFonts w:ascii="Times New Roman" w:hAnsi="Times New Roman" w:cs="Times New Roman"/>
          <w:sz w:val="24"/>
          <w:szCs w:val="24"/>
        </w:rPr>
        <w:t xml:space="preserve">a single </w:t>
      </w:r>
      <w:r w:rsidRPr="005F4244">
        <w:rPr>
          <w:rFonts w:ascii="Times New Roman" w:hAnsi="Times New Roman" w:cs="Times New Roman"/>
          <w:sz w:val="24"/>
          <w:szCs w:val="24"/>
        </w:rPr>
        <w:t>relevant trait</w:t>
      </w:r>
      <w:r w:rsidR="00E15EE5">
        <w:rPr>
          <w:rFonts w:ascii="Times New Roman" w:hAnsi="Times New Roman" w:cs="Times New Roman"/>
          <w:sz w:val="24"/>
          <w:szCs w:val="24"/>
        </w:rPr>
        <w:t xml:space="preserve">; </w:t>
      </w:r>
      <w:r w:rsidRPr="005F4244">
        <w:rPr>
          <w:rFonts w:ascii="Times New Roman" w:hAnsi="Times New Roman" w:cs="Times New Roman"/>
          <w:sz w:val="24"/>
          <w:szCs w:val="24"/>
        </w:rPr>
        <w:t xml:space="preserve">only </w:t>
      </w:r>
      <w:r w:rsidR="00E15EE5">
        <w:rPr>
          <w:rFonts w:ascii="Times New Roman" w:hAnsi="Times New Roman" w:cs="Times New Roman"/>
          <w:sz w:val="24"/>
          <w:szCs w:val="24"/>
        </w:rPr>
        <w:t xml:space="preserve">the </w:t>
      </w:r>
      <w:r w:rsidRPr="005F4244">
        <w:rPr>
          <w:rFonts w:ascii="Times New Roman" w:hAnsi="Times New Roman" w:cs="Times New Roman"/>
          <w:sz w:val="24"/>
          <w:szCs w:val="24"/>
        </w:rPr>
        <w:t>phenotypic value of interacting individuals determine</w:t>
      </w:r>
      <w:r w:rsidR="006B22EC">
        <w:rPr>
          <w:rFonts w:ascii="Times New Roman" w:hAnsi="Times New Roman" w:cs="Times New Roman"/>
          <w:sz w:val="24"/>
          <w:szCs w:val="24"/>
        </w:rPr>
        <w:t>s</w:t>
      </w:r>
      <w:r w:rsidRPr="005F4244">
        <w:rPr>
          <w:rFonts w:ascii="Times New Roman" w:hAnsi="Times New Roman" w:cs="Times New Roman"/>
          <w:sz w:val="24"/>
          <w:szCs w:val="24"/>
        </w:rPr>
        <w:t xml:space="preserve"> the strength of </w:t>
      </w:r>
      <w:r w:rsidR="00E15EE5">
        <w:rPr>
          <w:rFonts w:ascii="Times New Roman" w:hAnsi="Times New Roman" w:cs="Times New Roman"/>
          <w:sz w:val="24"/>
          <w:szCs w:val="24"/>
        </w:rPr>
        <w:t xml:space="preserve">the </w:t>
      </w:r>
      <w:r w:rsidRPr="005F4244">
        <w:rPr>
          <w:rFonts w:ascii="Times New Roman" w:hAnsi="Times New Roman" w:cs="Times New Roman"/>
          <w:sz w:val="24"/>
          <w:szCs w:val="24"/>
        </w:rPr>
        <w:t xml:space="preserve">interaction, not the species’ identity. Propagation of the chosen trait is assumed to follow infinite loci model where multiple loci each give infinitesimally small contributions towards the trait value of an individual </w:t>
      </w:r>
      <w:r w:rsidRPr="005F4244">
        <w:rPr>
          <w:rFonts w:ascii="Times New Roman" w:hAnsi="Times New Roman" w:cs="Times New Roman"/>
          <w:sz w:val="24"/>
          <w:szCs w:val="24"/>
        </w:rPr>
        <w:fldChar w:fldCharType="begin" w:fldLock="1"/>
      </w:r>
      <w:r w:rsidR="006B22EC">
        <w:rPr>
          <w:rFonts w:ascii="Times New Roman" w:hAnsi="Times New Roman" w:cs="Times New Roman"/>
          <w:sz w:val="24"/>
          <w:szCs w:val="24"/>
        </w:rPr>
        <w:instrText>ADDIN CSL_CITATION {"citationItems":[{"id":"ITEM-1","itemData":{"DOI":"10.1016/j.tpb.2017.06.001","ISSN":"10960325","abstract":"Our focus here is on the infinitesimal model. In this model, one or several quantitative traits are described as the sum of a genetic and a non-genetic component, the first being distributed within families as a normal random variable centred at the average of the parental genetic components, and with a variance independent of the parental traits. Thus, the variance that segregates within families is not perturbed by selection, and can be predicted from the variance components. This does not necessarily imply that the trait distribution across the whole population should be Gaussian, and indeed selection or population structure may have a substantial effect on the overall trait distribution. One of our main aims is to identify some general conditions on the allelic effects for the infinitesimal model to be accurate. We first review the long history of the infinitesimal model in quantitative genetics. Then we formulate the model at the phenotypic level in terms of individual trait values and relationships between individuals, but including different evolutionary processes: genetic drift, recombination, selection, mutation, population structure, …. We give a range of examples of its application to evolutionary questions related to stabilising selection, assortative mating, effective population size and response to selection, habitat preference and speciation. We provide a mathematical justification of the model as the limit as the number M of underlying loci tends to infinity of a model with Mendelian inheritance, mutation and environmental noise, when the genetic component of the trait is purely additive. We also show how the model generalises to include epistatic effects. We prove in particular that, within each family, the genetic components of the individual trait values in the current generation are indeed normally distributed with a variance independent of ancestral traits, up to an error of order 1∕M. Simulations suggest that in some cases the convergence may be as fast as 1∕M.","author":[{"dropping-particle":"","family":"Barton","given":"N. H.","non-dropping-particle":"","parse-names":false,"suffix":""},{"dropping-particle":"","family":"Etheridge","given":"A. M.","non-dropping-particle":"","parse-names":false,"suffix":""},{"dropping-particle":"","family":"Véber","given":"A.","non-dropping-particle":"","parse-names":false,"suffix":""}],"container-title":"Theoretical Population Biology","id":"ITEM-1","issued":{"date-parts":[["2017"]]},"page":"50-73","publisher":"Elsevier Inc.","title":"The infinitesimal model: Definition, derivation, and implications","type":"article-journal","volume":"118"},"uris":["http://www.mendeley.com/documents/?uuid=e11adbed-d79c-41e9-9162-890ae1c4058c"]},{"id":"ITEM-2","itemData":{"DOI":"10.1111/ele.12636","ISBN":"1461-0248 (Electronic) 1461-023X (Linking)","ISSN":"14610248","PMID":"27335262","abstract":"Intraspecific trait variation is widespread in nature, yet its effects on community dynamics are not well understood. Here we explore the consequences of intraspecific trait variation for coexistence in two- and multispecies competitive communities. For two species, the likelihood of coexistence is in general reduced by intraspecific variation, except when the species have almost equal trait means but different trait variances, such that one is a generalist and the other a specialist consumer. In multispecies communities, the only strong effect of non-heritable intraspecific variation is to reduce expected species richness. However, when intraspecific variation is heritable, allowing for the possibility of trait evolution, communities are much more resilient against environmental disturbance and exhibit far more predictable trait patterns. Our results are robust to varying model parameters and relaxing model assumptions.","author":[{"dropping-particle":"","family":"Barabás","given":"György","non-dropping-particle":"","parse-names":false,"suffix":""},{"dropping-particle":"","family":"D’Andrea","given":"Rafael","non-dropping-particle":"","parse-names":false,"suffix":""}],"container-title":"Ecology Letters","id":"ITEM-2","issue":"8","issued":{"date-parts":[["2016"]]},"page":"977-986","title":"The effect of intraspecific variation and heritability on community pattern and robustness","type":"article-journal","volume":"19"},"uris":["http://www.mendeley.com/documents/?uuid=10a0bd3c-6bd6-4a9e-a7a6-08e4259f37b3"]}],"mendeley":{"formattedCitation":"(Barabás &amp; D’Andrea, 2016; Barton et al., 2017)","plainTextFormattedCitation":"(Barabás &amp; D’Andrea, 2016; Barton et al., 2017)","previouslyFormattedCitation":"(Barabás &amp; D’Andrea, 2016; Barton, Etheridge, &amp; Véber, 2017)"},"properties":{"noteIndex":0},"schema":"https://github.com/citation-style-language/schema/raw/master/csl-citation.json"}</w:instrText>
      </w:r>
      <w:r w:rsidRPr="005F4244">
        <w:rPr>
          <w:rFonts w:ascii="Times New Roman" w:hAnsi="Times New Roman" w:cs="Times New Roman"/>
          <w:sz w:val="24"/>
          <w:szCs w:val="24"/>
        </w:rPr>
        <w:fldChar w:fldCharType="separate"/>
      </w:r>
      <w:r w:rsidR="006B22EC" w:rsidRPr="006B22EC">
        <w:rPr>
          <w:rFonts w:ascii="Times New Roman" w:hAnsi="Times New Roman" w:cs="Times New Roman"/>
          <w:noProof/>
          <w:sz w:val="24"/>
          <w:szCs w:val="24"/>
        </w:rPr>
        <w:t>(Barabás &amp; D’Andrea, 2016; Barton et al., 2017)</w:t>
      </w:r>
      <w:r w:rsidRPr="005F4244">
        <w:rPr>
          <w:rFonts w:ascii="Times New Roman" w:hAnsi="Times New Roman" w:cs="Times New Roman"/>
          <w:sz w:val="24"/>
          <w:szCs w:val="24"/>
        </w:rPr>
        <w:fldChar w:fldCharType="end"/>
      </w:r>
      <w:r w:rsidRPr="005F4244">
        <w:rPr>
          <w:rFonts w:ascii="Times New Roman" w:hAnsi="Times New Roman" w:cs="Times New Roman"/>
          <w:sz w:val="24"/>
          <w:szCs w:val="24"/>
        </w:rPr>
        <w:t xml:space="preserve">. This </w:t>
      </w:r>
      <w:r w:rsidR="001F1155">
        <w:rPr>
          <w:rFonts w:ascii="Times New Roman" w:hAnsi="Times New Roman" w:cs="Times New Roman"/>
          <w:sz w:val="24"/>
          <w:szCs w:val="24"/>
        </w:rPr>
        <w:t xml:space="preserve">population genetics </w:t>
      </w:r>
      <w:r w:rsidRPr="005F4244">
        <w:rPr>
          <w:rFonts w:ascii="Times New Roman" w:hAnsi="Times New Roman" w:cs="Times New Roman"/>
          <w:sz w:val="24"/>
          <w:szCs w:val="24"/>
        </w:rPr>
        <w:t>model predicts that the distribution of population’s trait values is normal, and its variance does</w:t>
      </w:r>
      <w:r w:rsidR="00E15EE5">
        <w:rPr>
          <w:rFonts w:ascii="Times New Roman" w:hAnsi="Times New Roman" w:cs="Times New Roman"/>
          <w:sz w:val="24"/>
          <w:szCs w:val="24"/>
        </w:rPr>
        <w:t xml:space="preserve"> not</w:t>
      </w:r>
      <w:r w:rsidRPr="005F4244">
        <w:rPr>
          <w:rFonts w:ascii="Times New Roman" w:hAnsi="Times New Roman" w:cs="Times New Roman"/>
          <w:sz w:val="24"/>
          <w:szCs w:val="24"/>
        </w:rPr>
        <w:t xml:space="preserve"> change in response to selection. Therefore, each population is assumed to have its phenotypes normal</w:t>
      </w:r>
      <w:r w:rsidR="00E15EE5">
        <w:rPr>
          <w:rFonts w:ascii="Times New Roman" w:hAnsi="Times New Roman" w:cs="Times New Roman"/>
          <w:sz w:val="24"/>
          <w:szCs w:val="24"/>
        </w:rPr>
        <w:t>ly</w:t>
      </w:r>
      <w:r w:rsidRPr="005F4244">
        <w:rPr>
          <w:rFonts w:ascii="Times New Roman" w:hAnsi="Times New Roman" w:cs="Times New Roman"/>
          <w:sz w:val="24"/>
          <w:szCs w:val="24"/>
        </w:rPr>
        <w:t xml:space="preserve"> </w:t>
      </w:r>
      <w:r w:rsidR="00E15EE5" w:rsidRPr="005F4244">
        <w:rPr>
          <w:rFonts w:ascii="Times New Roman" w:hAnsi="Times New Roman" w:cs="Times New Roman"/>
          <w:sz w:val="24"/>
          <w:szCs w:val="24"/>
        </w:rPr>
        <w:t>distribut</w:t>
      </w:r>
      <w:r w:rsidR="00E15EE5">
        <w:rPr>
          <w:rFonts w:ascii="Times New Roman" w:hAnsi="Times New Roman" w:cs="Times New Roman"/>
          <w:sz w:val="24"/>
          <w:szCs w:val="24"/>
        </w:rPr>
        <w:t>ed</w:t>
      </w:r>
      <w:r w:rsidR="00E15EE5" w:rsidRPr="005F4244">
        <w:rPr>
          <w:rFonts w:ascii="Times New Roman" w:hAnsi="Times New Roman" w:cs="Times New Roman"/>
          <w:sz w:val="24"/>
          <w:szCs w:val="24"/>
        </w:rPr>
        <w:t xml:space="preserve"> </w:t>
      </w:r>
      <w:r w:rsidRPr="005F4244">
        <w:rPr>
          <w:rFonts w:ascii="Times New Roman" w:hAnsi="Times New Roman" w:cs="Times New Roman"/>
          <w:sz w:val="24"/>
          <w:szCs w:val="24"/>
        </w:rPr>
        <w:t>with mean µ</w:t>
      </w:r>
      <w:proofErr w:type="spellStart"/>
      <w:r w:rsidRPr="005F4244">
        <w:rPr>
          <w:rFonts w:ascii="Times New Roman" w:hAnsi="Times New Roman" w:cs="Times New Roman"/>
          <w:sz w:val="24"/>
          <w:szCs w:val="24"/>
          <w:vertAlign w:val="subscript"/>
        </w:rPr>
        <w:t>i</w:t>
      </w:r>
      <w:proofErr w:type="spellEnd"/>
      <w:r w:rsidRPr="005F4244">
        <w:rPr>
          <w:rFonts w:ascii="Times New Roman" w:hAnsi="Times New Roman" w:cs="Times New Roman"/>
          <w:sz w:val="24"/>
          <w:szCs w:val="24"/>
        </w:rPr>
        <w:t xml:space="preserve"> and variance, </w:t>
      </w:r>
      <w:r w:rsidRPr="005F4244">
        <w:rPr>
          <w:rFonts w:ascii="Cambria Math" w:hAnsi="Cambria Math" w:cs="Cambria Math"/>
          <w:sz w:val="24"/>
          <w:szCs w:val="24"/>
        </w:rPr>
        <w:t>𝜎</w:t>
      </w:r>
      <w:r w:rsidRPr="005F4244">
        <w:rPr>
          <w:rFonts w:ascii="Times New Roman" w:hAnsi="Times New Roman" w:cs="Times New Roman"/>
          <w:sz w:val="24"/>
          <w:szCs w:val="24"/>
          <w:vertAlign w:val="subscript"/>
        </w:rPr>
        <w:t>i</w:t>
      </w:r>
      <w:r w:rsidRPr="005F4244">
        <w:rPr>
          <w:rFonts w:ascii="Times New Roman" w:hAnsi="Times New Roman" w:cs="Times New Roman"/>
          <w:sz w:val="24"/>
          <w:szCs w:val="24"/>
          <w:vertAlign w:val="superscript"/>
        </w:rPr>
        <w:t>2</w:t>
      </w:r>
      <w:r w:rsidRPr="005F4244">
        <w:rPr>
          <w:rFonts w:ascii="Times New Roman" w:hAnsi="Times New Roman" w:cs="Times New Roman"/>
          <w:sz w:val="24"/>
          <w:szCs w:val="24"/>
        </w:rPr>
        <w:t xml:space="preserve">, where </w:t>
      </w:r>
      <w:proofErr w:type="spellStart"/>
      <w:r w:rsidRPr="005F4244">
        <w:rPr>
          <w:rFonts w:ascii="Times New Roman" w:hAnsi="Times New Roman" w:cs="Times New Roman"/>
          <w:i/>
          <w:sz w:val="24"/>
          <w:szCs w:val="24"/>
        </w:rPr>
        <w:t>i</w:t>
      </w:r>
      <w:proofErr w:type="spellEnd"/>
      <w:r w:rsidRPr="005F4244">
        <w:rPr>
          <w:rFonts w:ascii="Times New Roman" w:hAnsi="Times New Roman" w:cs="Times New Roman"/>
          <w:sz w:val="24"/>
          <w:szCs w:val="24"/>
        </w:rPr>
        <w:t xml:space="preserve"> denotes </w:t>
      </w:r>
      <w:r w:rsidR="001F1155">
        <w:rPr>
          <w:rFonts w:ascii="Times New Roman" w:hAnsi="Times New Roman" w:cs="Times New Roman"/>
          <w:sz w:val="24"/>
          <w:szCs w:val="24"/>
        </w:rPr>
        <w:t>distinct</w:t>
      </w:r>
      <w:r w:rsidRPr="005F4244">
        <w:rPr>
          <w:rFonts w:ascii="Times New Roman" w:hAnsi="Times New Roman" w:cs="Times New Roman"/>
          <w:sz w:val="24"/>
          <w:szCs w:val="24"/>
        </w:rPr>
        <w:t xml:space="preserve"> species. </w:t>
      </w:r>
    </w:p>
    <w:p w14:paraId="123B17F5" w14:textId="63D918E8" w:rsidR="006624F3" w:rsidRPr="005F4244" w:rsidRDefault="006624F3" w:rsidP="006624F3">
      <w:pPr>
        <w:spacing w:line="240" w:lineRule="auto"/>
        <w:rPr>
          <w:rFonts w:ascii="Times New Roman" w:hAnsi="Times New Roman" w:cs="Times New Roman"/>
          <w:sz w:val="24"/>
          <w:szCs w:val="24"/>
        </w:rPr>
      </w:pPr>
      <w:r w:rsidRPr="005F4244">
        <w:rPr>
          <w:rFonts w:ascii="Times New Roman" w:hAnsi="Times New Roman" w:cs="Times New Roman"/>
          <w:sz w:val="24"/>
          <w:szCs w:val="24"/>
        </w:rPr>
        <w:t xml:space="preserve">Growth rate or fitness of an individual with trait value z, under </w:t>
      </w:r>
      <w:proofErr w:type="spellStart"/>
      <w:r w:rsidRPr="005F4244">
        <w:rPr>
          <w:rFonts w:ascii="Times New Roman" w:hAnsi="Times New Roman" w:cs="Times New Roman"/>
          <w:sz w:val="24"/>
          <w:szCs w:val="24"/>
        </w:rPr>
        <w:t>Lokta</w:t>
      </w:r>
      <w:proofErr w:type="spellEnd"/>
      <w:r w:rsidRPr="005F4244">
        <w:rPr>
          <w:rFonts w:ascii="Times New Roman" w:hAnsi="Times New Roman" w:cs="Times New Roman"/>
          <w:sz w:val="24"/>
          <w:szCs w:val="24"/>
        </w:rPr>
        <w:t>-Volterra dynamic</w:t>
      </w:r>
      <w:r w:rsidR="00880C19">
        <w:rPr>
          <w:rFonts w:ascii="Times New Roman" w:hAnsi="Times New Roman" w:cs="Times New Roman"/>
          <w:sz w:val="24"/>
          <w:szCs w:val="24"/>
        </w:rPr>
        <w:t>s</w:t>
      </w:r>
      <w:r w:rsidRPr="005F4244">
        <w:rPr>
          <w:rFonts w:ascii="Times New Roman" w:hAnsi="Times New Roman" w:cs="Times New Roman"/>
          <w:sz w:val="24"/>
          <w:szCs w:val="24"/>
        </w:rPr>
        <w:t xml:space="preserve"> is a function of </w:t>
      </w:r>
      <w:r w:rsidR="00880C19">
        <w:rPr>
          <w:rFonts w:ascii="Times New Roman" w:hAnsi="Times New Roman" w:cs="Times New Roman"/>
          <w:sz w:val="24"/>
          <w:szCs w:val="24"/>
        </w:rPr>
        <w:t>the individual’s</w:t>
      </w:r>
      <w:r w:rsidR="00880C19" w:rsidRPr="005F4244">
        <w:rPr>
          <w:rFonts w:ascii="Times New Roman" w:hAnsi="Times New Roman" w:cs="Times New Roman"/>
          <w:sz w:val="24"/>
          <w:szCs w:val="24"/>
        </w:rPr>
        <w:t xml:space="preserve"> </w:t>
      </w:r>
      <w:r w:rsidRPr="005F4244">
        <w:rPr>
          <w:rFonts w:ascii="Times New Roman" w:hAnsi="Times New Roman" w:cs="Times New Roman"/>
          <w:sz w:val="24"/>
          <w:szCs w:val="24"/>
        </w:rPr>
        <w:t xml:space="preserve">intrinsic growth rate in absence of any competition subtracted </w:t>
      </w:r>
      <w:r w:rsidR="00880C19">
        <w:rPr>
          <w:rFonts w:ascii="Times New Roman" w:hAnsi="Times New Roman" w:cs="Times New Roman"/>
          <w:sz w:val="24"/>
          <w:szCs w:val="24"/>
        </w:rPr>
        <w:t>from the</w:t>
      </w:r>
      <w:r w:rsidR="00880C19" w:rsidRPr="005F4244">
        <w:rPr>
          <w:rFonts w:ascii="Times New Roman" w:hAnsi="Times New Roman" w:cs="Times New Roman"/>
          <w:sz w:val="24"/>
          <w:szCs w:val="24"/>
        </w:rPr>
        <w:t xml:space="preserve"> </w:t>
      </w:r>
      <w:r w:rsidRPr="005F4244">
        <w:rPr>
          <w:rFonts w:ascii="Times New Roman" w:hAnsi="Times New Roman" w:cs="Times New Roman"/>
          <w:sz w:val="24"/>
          <w:szCs w:val="24"/>
        </w:rPr>
        <w:t>collect</w:t>
      </w:r>
      <w:r w:rsidR="001F1155">
        <w:rPr>
          <w:rFonts w:ascii="Times New Roman" w:hAnsi="Times New Roman" w:cs="Times New Roman"/>
          <w:sz w:val="24"/>
          <w:szCs w:val="24"/>
        </w:rPr>
        <w:t>ive</w:t>
      </w:r>
      <w:r w:rsidRPr="005F4244">
        <w:rPr>
          <w:rFonts w:ascii="Times New Roman" w:hAnsi="Times New Roman" w:cs="Times New Roman"/>
          <w:sz w:val="24"/>
          <w:szCs w:val="24"/>
        </w:rPr>
        <w:t xml:space="preserve"> effect of all </w:t>
      </w:r>
      <w:r w:rsidR="00880C19">
        <w:rPr>
          <w:rFonts w:ascii="Times New Roman" w:hAnsi="Times New Roman" w:cs="Times New Roman"/>
          <w:sz w:val="24"/>
          <w:szCs w:val="24"/>
        </w:rPr>
        <w:t xml:space="preserve">intra- and interspecific </w:t>
      </w:r>
      <w:r w:rsidRPr="005F4244">
        <w:rPr>
          <w:rFonts w:ascii="Times New Roman" w:hAnsi="Times New Roman" w:cs="Times New Roman"/>
          <w:sz w:val="24"/>
          <w:szCs w:val="24"/>
        </w:rPr>
        <w:t>competitive interactions</w:t>
      </w:r>
      <w:r w:rsidR="00880C19">
        <w:rPr>
          <w:rFonts w:ascii="Times New Roman" w:hAnsi="Times New Roman" w:cs="Times New Roman"/>
          <w:sz w:val="24"/>
          <w:szCs w:val="24"/>
        </w:rPr>
        <w:t xml:space="preserve"> of co-occurring individuals</w:t>
      </w:r>
      <w:r w:rsidRPr="005F4244">
        <w:rPr>
          <w:rFonts w:ascii="Times New Roman" w:hAnsi="Times New Roman" w:cs="Times New Roman"/>
          <w:sz w:val="24"/>
          <w:szCs w:val="24"/>
        </w:rPr>
        <w:t xml:space="preserve">. </w:t>
      </w:r>
      <w:r w:rsidR="00F41EAC">
        <w:rPr>
          <w:rFonts w:ascii="Times New Roman" w:hAnsi="Times New Roman" w:cs="Times New Roman"/>
          <w:sz w:val="24"/>
          <w:szCs w:val="24"/>
        </w:rPr>
        <w:t>Growth rate</w:t>
      </w:r>
      <w:r w:rsidR="003650A5">
        <w:rPr>
          <w:rFonts w:ascii="Times New Roman" w:hAnsi="Times New Roman" w:cs="Times New Roman"/>
          <w:sz w:val="24"/>
          <w:szCs w:val="24"/>
        </w:rPr>
        <w:t xml:space="preserve"> (or fitness)</w:t>
      </w:r>
      <w:r w:rsidR="00F41EAC">
        <w:rPr>
          <w:rFonts w:ascii="Times New Roman" w:hAnsi="Times New Roman" w:cs="Times New Roman"/>
          <w:sz w:val="24"/>
          <w:szCs w:val="24"/>
        </w:rPr>
        <w:t xml:space="preserve"> f</w:t>
      </w:r>
      <w:r w:rsidRPr="005F4244">
        <w:rPr>
          <w:rFonts w:ascii="Times New Roman" w:hAnsi="Times New Roman" w:cs="Times New Roman"/>
          <w:sz w:val="24"/>
          <w:szCs w:val="24"/>
        </w:rPr>
        <w:t xml:space="preserve">or an individual of species </w:t>
      </w:r>
      <w:proofErr w:type="spellStart"/>
      <w:r w:rsidRPr="005F4244">
        <w:rPr>
          <w:rFonts w:ascii="Times New Roman" w:hAnsi="Times New Roman" w:cs="Times New Roman"/>
          <w:i/>
          <w:sz w:val="24"/>
          <w:szCs w:val="24"/>
        </w:rPr>
        <w:t>i</w:t>
      </w:r>
      <w:proofErr w:type="spellEnd"/>
      <w:r w:rsidRPr="005F4244">
        <w:rPr>
          <w:rFonts w:ascii="Times New Roman" w:hAnsi="Times New Roman" w:cs="Times New Roman"/>
          <w:sz w:val="24"/>
          <w:szCs w:val="24"/>
        </w:rPr>
        <w:t xml:space="preserve"> with phenotype value z can be written as (Based on </w:t>
      </w:r>
      <w:r w:rsidRPr="005F4244">
        <w:rPr>
          <w:rFonts w:ascii="Times New Roman" w:hAnsi="Times New Roman" w:cs="Times New Roman"/>
          <w:sz w:val="24"/>
          <w:szCs w:val="24"/>
        </w:rPr>
        <w:fldChar w:fldCharType="begin" w:fldLock="1"/>
      </w:r>
      <w:r w:rsidR="006042BD">
        <w:rPr>
          <w:rFonts w:ascii="Times New Roman" w:hAnsi="Times New Roman" w:cs="Times New Roman"/>
          <w:sz w:val="24"/>
          <w:szCs w:val="24"/>
        </w:rPr>
        <w:instrText>ADDIN CSL_CITATION {"citationItems":[{"id":"ITEM-1","itemData":{"DOI":"10.1111/ele.12636","ISBN":"1461-0248 (Electronic) 1461-023X (Linking)","ISSN":"14610248","PMID":"27335262","abstract":"Intraspecific trait variation is widespread in nature, yet its effects on community dynamics are not well understood. Here we explore the consequences of intraspecific trait variation for coexistence in two- and multispecies competitive communities. For two species, the likelihood of coexistence is in general reduced by intraspecific variation, except when the species have almost equal trait means but different trait variances, such that one is a generalist and the other a specialist consumer. In multispecies communities, the only strong effect of non-heritable intraspecific variation is to reduce expected species richness. However, when intraspecific variation is heritable, allowing for the possibility of trait evolution, communities are much more resilient against environmental disturbance and exhibit far more predictable trait patterns. Our results are robust to varying model parameters and relaxing model assumptions.","author":[{"dropping-particle":"","family":"Barabás","given":"György","non-dropping-particle":"","parse-names":false,"suffix":""},{"dropping-particle":"","family":"D’Andrea","given":"Rafael","non-dropping-particle":"","parse-names":false,"suffix":""}],"container-title":"Ecology Letters","id":"ITEM-1","issue":"8","issued":{"date-parts":[["2016"]]},"page":"977-986","title":"The effect of intraspecific variation and heritability on community pattern and robustness","type":"article-journal","volume":"19"},"uris":["http://www.mendeley.com/documents/?uuid=10a0bd3c-6bd6-4a9e-a7a6-08e4259f37b3"]}],"mendeley":{"formattedCitation":"(Barabás &amp; D’Andrea, 2016)","manualFormatting":"Barabás &amp; D’Andrea, 2016)","plainTextFormattedCitation":"(Barabás &amp; D’Andrea, 2016)","previouslyFormattedCitation":"(Barabás &amp; D’Andrea, 2016)"},"properties":{"noteIndex":0},"schema":"https://github.com/citation-style-language/schema/raw/master/csl-citation.json"}</w:instrText>
      </w:r>
      <w:r w:rsidRPr="005F4244">
        <w:rPr>
          <w:rFonts w:ascii="Times New Roman" w:hAnsi="Times New Roman" w:cs="Times New Roman"/>
          <w:sz w:val="24"/>
          <w:szCs w:val="24"/>
        </w:rPr>
        <w:fldChar w:fldCharType="separate"/>
      </w:r>
      <w:r w:rsidRPr="005F4244">
        <w:rPr>
          <w:rFonts w:ascii="Times New Roman" w:hAnsi="Times New Roman" w:cs="Times New Roman"/>
          <w:noProof/>
          <w:sz w:val="24"/>
          <w:szCs w:val="24"/>
        </w:rPr>
        <w:t>Barabás &amp; D’Andrea, 2016)</w:t>
      </w:r>
      <w:r w:rsidRPr="005F4244">
        <w:rPr>
          <w:rFonts w:ascii="Times New Roman" w:hAnsi="Times New Roman" w:cs="Times New Roman"/>
          <w:sz w:val="24"/>
          <w:szCs w:val="24"/>
        </w:rPr>
        <w:fldChar w:fldCharType="end"/>
      </w:r>
      <w:r w:rsidRPr="005F4244">
        <w:rPr>
          <w:rFonts w:ascii="Times New Roman" w:hAnsi="Times New Roman" w:cs="Times New Roman"/>
          <w:sz w:val="24"/>
          <w:szCs w:val="24"/>
        </w:rPr>
        <w:t>:</w:t>
      </w:r>
    </w:p>
    <w:p w14:paraId="0012CC61" w14:textId="5E335376" w:rsidR="006624F3" w:rsidRPr="0090455F" w:rsidRDefault="00C1146C" w:rsidP="006624F3">
      <w:pPr>
        <w:spacing w:line="24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z,t+1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j≠i</m:t>
                  </m:r>
                </m:sub>
                <m:sup/>
                <m:e>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α</m:t>
                      </m:r>
                      <m:d>
                        <m:dPr>
                          <m:ctrlPr>
                            <w:rPr>
                              <w:rFonts w:ascii="Cambria Math" w:hAnsi="Cambria Math" w:cs="Times New Roman"/>
                              <w:i/>
                              <w:sz w:val="24"/>
                              <w:szCs w:val="24"/>
                            </w:rPr>
                          </m:ctrlPr>
                        </m:dPr>
                        <m:e>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,t)dz'</m:t>
                      </m:r>
                    </m:e>
                  </m:nary>
                </m:e>
              </m:nary>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den>
          </m:f>
        </m:oMath>
      </m:oMathPara>
    </w:p>
    <w:p w14:paraId="7215BE3D" w14:textId="47302B56" w:rsidR="0090455F" w:rsidRDefault="0090455F" w:rsidP="006624F3">
      <w:pPr>
        <w:spacing w:line="240" w:lineRule="auto"/>
        <w:rPr>
          <w:rFonts w:ascii="Times New Roman" w:eastAsiaTheme="minorEastAsia" w:hAnsi="Times New Roman" w:cs="Times New Roman"/>
          <w:sz w:val="24"/>
          <w:szCs w:val="24"/>
        </w:rPr>
      </w:pPr>
    </w:p>
    <w:p w14:paraId="1DFB61C7" w14:textId="6D024BBC" w:rsidR="0090455F" w:rsidRPr="00566CED" w:rsidRDefault="0090455F" w:rsidP="006624F3">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p</w:t>
      </w:r>
      <w:r w:rsidRPr="00566CED">
        <w:rPr>
          <w:rFonts w:ascii="Times New Roman" w:eastAsiaTheme="minorEastAsia" w:hAnsi="Times New Roman" w:cs="Times New Roman"/>
          <w:sz w:val="24"/>
          <w:szCs w:val="24"/>
          <w:vertAlign w:val="subscript"/>
        </w:rPr>
        <w:t>i</w:t>
      </w:r>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z,t</w:t>
      </w:r>
      <w:proofErr w:type="spellEnd"/>
      <w:r>
        <w:rPr>
          <w:rFonts w:ascii="Times New Roman" w:eastAsiaTheme="minorEastAsia" w:hAnsi="Times New Roman" w:cs="Times New Roman"/>
          <w:sz w:val="24"/>
          <w:szCs w:val="24"/>
        </w:rPr>
        <w:t>)</w:t>
      </w:r>
      <w:r w:rsidR="00566CE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trait distribution for species </w:t>
      </w:r>
      <w:proofErr w:type="spellStart"/>
      <w:r>
        <w:rPr>
          <w:rFonts w:ascii="Times New Roman" w:eastAsiaTheme="minorEastAsia" w:hAnsi="Times New Roman" w:cs="Times New Roman"/>
          <w:sz w:val="24"/>
          <w:szCs w:val="24"/>
        </w:rPr>
        <w:t>i</w:t>
      </w:r>
      <w:proofErr w:type="spellEnd"/>
      <w:r w:rsidR="00566CED">
        <w:rPr>
          <w:rFonts w:ascii="Times New Roman" w:eastAsiaTheme="minorEastAsia" w:hAnsi="Times New Roman" w:cs="Times New Roman"/>
          <w:sz w:val="24"/>
          <w:szCs w:val="24"/>
        </w:rPr>
        <w:t>, is assumed to be Normal with mean µ</w:t>
      </w:r>
      <w:proofErr w:type="spellStart"/>
      <w:r w:rsidR="00566CED" w:rsidRPr="00566CED">
        <w:rPr>
          <w:rFonts w:ascii="Times New Roman" w:eastAsiaTheme="minorEastAsia" w:hAnsi="Times New Roman" w:cs="Times New Roman"/>
          <w:sz w:val="24"/>
          <w:szCs w:val="24"/>
          <w:vertAlign w:val="subscript"/>
        </w:rPr>
        <w:t>i</w:t>
      </w:r>
      <w:proofErr w:type="spellEnd"/>
      <w:r w:rsidR="00566CED">
        <w:rPr>
          <w:rFonts w:ascii="Times New Roman" w:eastAsiaTheme="minorEastAsia" w:hAnsi="Times New Roman" w:cs="Times New Roman"/>
          <w:sz w:val="24"/>
          <w:szCs w:val="24"/>
        </w:rPr>
        <w:t xml:space="preserve"> and variance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oMath>
      <w:r w:rsidR="00566CED">
        <w:rPr>
          <w:rFonts w:ascii="Times New Roman" w:eastAsiaTheme="minorEastAsia" w:hAnsi="Times New Roman" w:cs="Times New Roman"/>
          <w:sz w:val="24"/>
          <w:szCs w:val="24"/>
        </w:rPr>
        <w:t>:</w:t>
      </w:r>
    </w:p>
    <w:p w14:paraId="607C355E" w14:textId="0B33D306" w:rsidR="00345308" w:rsidRDefault="00C1146C" w:rsidP="006624F3">
      <w:pPr>
        <w:spacing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(z,t)=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2π</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den>
              </m:f>
            </m:e>
          </m:rad>
          <m:r>
            <m:rPr>
              <m:sty m:val="p"/>
            </m:rPr>
            <w:rPr>
              <w:rFonts w:ascii="Cambria Math" w:eastAsiaTheme="minorEastAsia" w:hAnsi="Cambria Math" w:cs="Times New Roman"/>
              <w:sz w:val="24"/>
              <w:szCs w:val="24"/>
            </w:rPr>
            <m:t xml:space="preserve"> exp⁡</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m:t>
          </m:r>
        </m:oMath>
      </m:oMathPara>
    </w:p>
    <w:p w14:paraId="75F92A9A" w14:textId="77777777" w:rsidR="00345308" w:rsidRPr="005F4244" w:rsidRDefault="00345308" w:rsidP="006624F3">
      <w:pPr>
        <w:spacing w:line="240" w:lineRule="auto"/>
        <w:rPr>
          <w:rFonts w:ascii="Times New Roman" w:eastAsiaTheme="minorEastAsia" w:hAnsi="Times New Roman" w:cs="Times New Roman"/>
          <w:sz w:val="24"/>
          <w:szCs w:val="24"/>
        </w:rPr>
      </w:pPr>
    </w:p>
    <w:p w14:paraId="6C374575" w14:textId="001A6636" w:rsidR="006624F3" w:rsidRPr="005F4244" w:rsidRDefault="006624F3" w:rsidP="006624F3">
      <w:pPr>
        <w:spacing w:line="240" w:lineRule="auto"/>
        <w:rPr>
          <w:rFonts w:ascii="Times New Roman" w:eastAsiaTheme="minorEastAsia" w:hAnsi="Times New Roman" w:cs="Times New Roman"/>
          <w:iCs/>
          <w:sz w:val="24"/>
          <w:szCs w:val="24"/>
        </w:rPr>
      </w:pPr>
      <w:proofErr w:type="spellStart"/>
      <w:r w:rsidRPr="005F4244">
        <w:rPr>
          <w:rFonts w:ascii="Times New Roman" w:eastAsiaTheme="minorEastAsia" w:hAnsi="Times New Roman" w:cs="Times New Roman"/>
          <w:sz w:val="24"/>
          <w:szCs w:val="24"/>
        </w:rPr>
        <w:t>r</w:t>
      </w:r>
      <w:r w:rsidRPr="005F4244">
        <w:rPr>
          <w:rFonts w:ascii="Times New Roman" w:eastAsiaTheme="minorEastAsia" w:hAnsi="Times New Roman" w:cs="Times New Roman"/>
          <w:sz w:val="24"/>
          <w:szCs w:val="24"/>
          <w:vertAlign w:val="subscript"/>
        </w:rPr>
        <w:t>i</w:t>
      </w:r>
      <w:proofErr w:type="spellEnd"/>
      <w:r w:rsidRPr="005F4244">
        <w:rPr>
          <w:rFonts w:ascii="Times New Roman" w:eastAsiaTheme="minorEastAsia" w:hAnsi="Times New Roman" w:cs="Times New Roman"/>
          <w:sz w:val="24"/>
          <w:szCs w:val="24"/>
        </w:rPr>
        <w:t xml:space="preserve"> is the intrinsic growth rate for species </w:t>
      </w:r>
      <w:proofErr w:type="spellStart"/>
      <w:r w:rsidRPr="005F4244">
        <w:rPr>
          <w:rFonts w:ascii="Times New Roman" w:eastAsiaTheme="minorEastAsia" w:hAnsi="Times New Roman" w:cs="Times New Roman"/>
          <w:i/>
          <w:sz w:val="24"/>
          <w:szCs w:val="24"/>
        </w:rPr>
        <w:t>i</w:t>
      </w:r>
      <w:proofErr w:type="spellEnd"/>
      <w:r w:rsidRPr="005F4244">
        <w:rPr>
          <w:rFonts w:ascii="Times New Roman" w:eastAsiaTheme="minorEastAsia" w:hAnsi="Times New Roman" w:cs="Times New Roman"/>
          <w:i/>
          <w:sz w:val="24"/>
          <w:szCs w:val="24"/>
        </w:rPr>
        <w:t xml:space="preserve">, </w:t>
      </w:r>
      <w:r w:rsidRPr="005F4244">
        <w:rPr>
          <w:rFonts w:ascii="Times New Roman" w:eastAsiaTheme="minorEastAsia" w:hAnsi="Times New Roman" w:cs="Times New Roman"/>
          <w:sz w:val="24"/>
          <w:szCs w:val="24"/>
        </w:rPr>
        <w:t>N</w:t>
      </w:r>
      <w:r w:rsidRPr="005F4244">
        <w:rPr>
          <w:rFonts w:ascii="Times New Roman" w:eastAsiaTheme="minorEastAsia" w:hAnsi="Times New Roman" w:cs="Times New Roman"/>
          <w:sz w:val="24"/>
          <w:szCs w:val="24"/>
          <w:vertAlign w:val="subscript"/>
        </w:rPr>
        <w:t>i</w:t>
      </w:r>
      <w:r w:rsidRPr="005F4244">
        <w:rPr>
          <w:rFonts w:ascii="Times New Roman" w:eastAsiaTheme="minorEastAsia" w:hAnsi="Times New Roman" w:cs="Times New Roman"/>
          <w:sz w:val="24"/>
          <w:szCs w:val="24"/>
        </w:rPr>
        <w:t xml:space="preserve"> is the population size of species </w:t>
      </w:r>
      <w:proofErr w:type="spellStart"/>
      <w:r w:rsidRPr="005F4244">
        <w:rPr>
          <w:rFonts w:ascii="Times New Roman" w:eastAsiaTheme="minorEastAsia" w:hAnsi="Times New Roman" w:cs="Times New Roman"/>
          <w:sz w:val="24"/>
          <w:szCs w:val="24"/>
        </w:rPr>
        <w:t>i</w:t>
      </w:r>
      <w:proofErr w:type="spellEnd"/>
      <w:r w:rsidRPr="005F4244">
        <w:rPr>
          <w:rFonts w:ascii="Times New Roman" w:eastAsiaTheme="minorEastAsia" w:hAnsi="Times New Roman" w:cs="Times New Roman"/>
          <w:sz w:val="24"/>
          <w:szCs w:val="24"/>
        </w:rPr>
        <w:t>, K</w:t>
      </w:r>
      <w:r w:rsidRPr="005F4244">
        <w:rPr>
          <w:rFonts w:ascii="Times New Roman" w:eastAsiaTheme="minorEastAsia" w:hAnsi="Times New Roman" w:cs="Times New Roman"/>
          <w:sz w:val="24"/>
          <w:szCs w:val="24"/>
          <w:vertAlign w:val="subscript"/>
        </w:rPr>
        <w:t>i</w:t>
      </w:r>
      <w:r w:rsidRPr="005F4244">
        <w:rPr>
          <w:rFonts w:ascii="Times New Roman" w:eastAsiaTheme="minorEastAsia" w:hAnsi="Times New Roman" w:cs="Times New Roman"/>
          <w:sz w:val="24"/>
          <w:szCs w:val="24"/>
        </w:rPr>
        <w:t xml:space="preserve"> is the carrying capacity of species </w:t>
      </w:r>
      <w:proofErr w:type="spellStart"/>
      <w:r w:rsidRPr="005F4244">
        <w:rPr>
          <w:rFonts w:ascii="Times New Roman" w:eastAsiaTheme="minorEastAsia" w:hAnsi="Times New Roman" w:cs="Times New Roman"/>
          <w:i/>
          <w:sz w:val="24"/>
          <w:szCs w:val="24"/>
        </w:rPr>
        <w:t>i</w:t>
      </w:r>
      <w:proofErr w:type="spellEnd"/>
      <w:r w:rsidRPr="005F4244">
        <w:rPr>
          <w:rFonts w:ascii="Times New Roman" w:eastAsiaTheme="minorEastAsia" w:hAnsi="Times New Roman" w:cs="Times New Roman"/>
          <w:sz w:val="24"/>
          <w:szCs w:val="24"/>
        </w:rPr>
        <w:t xml:space="preserve">, </w:t>
      </w:r>
      <w:r w:rsidRPr="005F4244">
        <w:rPr>
          <w:rFonts w:ascii="Times New Roman" w:eastAsiaTheme="minorEastAsia" w:hAnsi="Times New Roman" w:cs="Times New Roman"/>
          <w:iCs/>
          <w:sz w:val="24"/>
          <w:szCs w:val="24"/>
        </w:rPr>
        <w:t xml:space="preserve">α, the coefficient of competition, is assumed to be a function of trait values of interacting individuals under the framework of trait-mediated interactions. </w:t>
      </w:r>
      <w:r w:rsidR="00E40952">
        <w:rPr>
          <w:rFonts w:ascii="Times New Roman" w:eastAsiaTheme="minorEastAsia" w:hAnsi="Times New Roman" w:cs="Times New Roman"/>
          <w:iCs/>
          <w:sz w:val="24"/>
          <w:szCs w:val="24"/>
        </w:rPr>
        <w:t>The f</w:t>
      </w:r>
      <w:r w:rsidRPr="005F4244">
        <w:rPr>
          <w:rFonts w:ascii="Times New Roman" w:eastAsiaTheme="minorEastAsia" w:hAnsi="Times New Roman" w:cs="Times New Roman"/>
          <w:iCs/>
          <w:sz w:val="24"/>
          <w:szCs w:val="24"/>
        </w:rPr>
        <w:t>unctional form of α is given as</w:t>
      </w:r>
    </w:p>
    <w:p w14:paraId="1F707765" w14:textId="77777777" w:rsidR="006624F3" w:rsidRPr="005F4244" w:rsidRDefault="006624F3" w:rsidP="006624F3">
      <w:pPr>
        <w:spacing w:line="240" w:lineRule="auto"/>
        <w:rPr>
          <w:rFonts w:ascii="Times New Roman" w:hAnsi="Times New Roman" w:cs="Times New Roman"/>
          <w:sz w:val="24"/>
          <w:szCs w:val="24"/>
        </w:rPr>
      </w:pPr>
      <m:oMathPara>
        <m:oMath>
          <m:r>
            <w:rPr>
              <w:rFonts w:ascii="Cambria Math" w:hAnsi="Cambria Math" w:cs="Times New Roman"/>
              <w:sz w:val="24"/>
              <w:szCs w:val="24"/>
            </w:rPr>
            <m:t>α</m:t>
          </m:r>
          <m:d>
            <m:dPr>
              <m:ctrlPr>
                <w:rPr>
                  <w:rFonts w:ascii="Cambria Math" w:hAnsi="Cambria Math" w:cs="Times New Roman"/>
                  <w:i/>
                  <w:sz w:val="24"/>
                  <w:szCs w:val="24"/>
                </w:rPr>
              </m:ctrlPr>
            </m:dPr>
            <m:e>
              <m:r>
                <w:rPr>
                  <w:rFonts w:ascii="Cambria Math" w:hAnsi="Cambria Math" w:cs="Times New Roman"/>
                  <w:sz w:val="24"/>
                  <w:szCs w:val="24"/>
                </w:rPr>
                <m:t>z,z'</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2</m:t>
                      </m:r>
                    </m:sup>
                  </m:sSup>
                </m:den>
              </m:f>
              <m:r>
                <w:rPr>
                  <w:rFonts w:ascii="Cambria Math" w:hAnsi="Cambria Math" w:cs="Times New Roman"/>
                  <w:sz w:val="24"/>
                  <w:szCs w:val="24"/>
                </w:rPr>
                <m:t>)</m:t>
              </m:r>
            </m:sup>
          </m:sSup>
        </m:oMath>
      </m:oMathPara>
    </w:p>
    <w:p w14:paraId="38A10F5F" w14:textId="3FCD3689" w:rsidR="006624F3" w:rsidRDefault="006624F3" w:rsidP="006624F3">
      <w:pPr>
        <w:spacing w:line="240" w:lineRule="auto"/>
        <w:rPr>
          <w:rFonts w:ascii="Times New Roman" w:hAnsi="Times New Roman" w:cs="Times New Roman"/>
          <w:sz w:val="24"/>
          <w:szCs w:val="24"/>
        </w:rPr>
      </w:pPr>
      <w:r w:rsidRPr="005F4244">
        <w:rPr>
          <w:rFonts w:ascii="Times New Roman" w:hAnsi="Times New Roman" w:cs="Times New Roman"/>
          <w:sz w:val="24"/>
          <w:szCs w:val="24"/>
        </w:rPr>
        <w:t xml:space="preserve">Where, </w:t>
      </w:r>
      <w:r w:rsidRPr="005F4244">
        <w:rPr>
          <w:rFonts w:ascii="Times New Roman" w:eastAsiaTheme="minorEastAsia" w:hAnsi="Times New Roman" w:cs="Times New Roman"/>
          <w:iCs/>
          <w:sz w:val="24"/>
          <w:szCs w:val="24"/>
        </w:rPr>
        <w:t>z and z’ are the phenotypic values of interacting individuals</w:t>
      </w:r>
      <w:r w:rsidR="00880C19">
        <w:rPr>
          <w:rFonts w:ascii="Times New Roman" w:eastAsiaTheme="minorEastAsia" w:hAnsi="Times New Roman" w:cs="Times New Roman"/>
          <w:iCs/>
          <w:sz w:val="24"/>
          <w:szCs w:val="24"/>
        </w:rPr>
        <w:t xml:space="preserve"> and </w:t>
      </w:r>
      <w:r w:rsidRPr="005F4244">
        <w:rPr>
          <w:rFonts w:ascii="Times New Roman" w:hAnsi="Times New Roman" w:cs="Times New Roman"/>
          <w:sz w:val="24"/>
          <w:szCs w:val="24"/>
        </w:rPr>
        <w:t xml:space="preserve"> ω</w:t>
      </w:r>
      <w:r w:rsidR="00880C19">
        <w:rPr>
          <w:rFonts w:ascii="Times New Roman" w:hAnsi="Times New Roman" w:cs="Times New Roman"/>
          <w:sz w:val="24"/>
          <w:szCs w:val="24"/>
        </w:rPr>
        <w:t xml:space="preserve"> is the</w:t>
      </w:r>
      <w:r w:rsidRPr="005F4244">
        <w:rPr>
          <w:rFonts w:ascii="Times New Roman" w:hAnsi="Times New Roman" w:cs="Times New Roman"/>
          <w:sz w:val="24"/>
          <w:szCs w:val="24"/>
        </w:rPr>
        <w:t xml:space="preserve"> width of the competition</w:t>
      </w:r>
      <w:r w:rsidR="00880C19">
        <w:rPr>
          <w:rFonts w:ascii="Times New Roman" w:hAnsi="Times New Roman" w:cs="Times New Roman"/>
          <w:sz w:val="24"/>
          <w:szCs w:val="24"/>
        </w:rPr>
        <w:t xml:space="preserve"> which</w:t>
      </w:r>
      <w:r w:rsidRPr="005F4244">
        <w:rPr>
          <w:rFonts w:ascii="Times New Roman" w:hAnsi="Times New Roman" w:cs="Times New Roman"/>
          <w:sz w:val="24"/>
          <w:szCs w:val="24"/>
        </w:rPr>
        <w:t xml:space="preserve"> determines the rate of decrease in interaction strength as </w:t>
      </w:r>
      <w:r w:rsidR="00880C19">
        <w:rPr>
          <w:rFonts w:ascii="Times New Roman" w:hAnsi="Times New Roman" w:cs="Times New Roman"/>
          <w:sz w:val="24"/>
          <w:szCs w:val="24"/>
        </w:rPr>
        <w:t xml:space="preserve">the </w:t>
      </w:r>
      <w:r w:rsidRPr="005F4244">
        <w:rPr>
          <w:rFonts w:ascii="Times New Roman" w:hAnsi="Times New Roman" w:cs="Times New Roman"/>
          <w:sz w:val="24"/>
          <w:szCs w:val="24"/>
        </w:rPr>
        <w:t xml:space="preserve">trait difference becomes larger </w:t>
      </w:r>
      <w:r w:rsidRPr="005F4244">
        <w:rPr>
          <w:rFonts w:ascii="Times New Roman" w:hAnsi="Times New Roman" w:cs="Times New Roman"/>
          <w:sz w:val="24"/>
          <w:szCs w:val="24"/>
        </w:rPr>
        <w:fldChar w:fldCharType="begin" w:fldLock="1"/>
      </w:r>
      <w:r w:rsidRPr="005F4244">
        <w:rPr>
          <w:rFonts w:ascii="Times New Roman" w:hAnsi="Times New Roman" w:cs="Times New Roman"/>
          <w:sz w:val="24"/>
          <w:szCs w:val="24"/>
        </w:rPr>
        <w:instrText>ADDIN CSL_CITATION {"citationItems":[{"id":"ITEM-1","itemData":{"DOI":"10.1111/ele.12636","ISBN":"1461-0248 (Electronic) 1461-023X (Linking)","ISSN":"14610248","PMID":"27335262","abstract":"Intraspecific trait variation is widespread in nature, yet its effects on community dynamics are not well understood. Here we explore the consequences of intraspecific trait variation for coexistence in two- and multispecies competitive communities. For two species, the likelihood of coexistence is in general reduced by intraspecific variation, except when the species have almost equal trait means but different trait variances, such that one is a generalist and the other a specialist consumer. In multispecies communities, the only strong effect of non-heritable intraspecific variation is to reduce expected species richness. However, when intraspecific variation is heritable, allowing for the possibility of trait evolution, communities are much more resilient against environmental disturbance and exhibit far more predictable trait patterns. Our results are robust to varying model parameters and relaxing model assumptions.","author":[{"dropping-particle":"","family":"Barabás","given":"György","non-dropping-particle":"","parse-names":false,"suffix":""},{"dropping-particle":"","family":"D’Andrea","given":"Rafael","non-dropping-particle":"","parse-names":false,"suffix":""}],"container-title":"Ecology Letters","id":"ITEM-1","issue":"8","issued":{"date-parts":[["2016"]]},"page":"977-986","title":"The effect of intraspecific variation and heritability on community pattern and robustness","type":"article-journal","volume":"19"},"uris":["http://www.mendeley.com/documents/?uuid=10a0bd3c-6bd6-4a9e-a7a6-08e4259f37b3"]},{"id":"ITEM-2","itemData":{"DOI":"10.1111/ele.12384","ISSN":"14610248","abstract":"Integrating phylogenetic information can potentially improve our ability to explain species' traits, patterns of community assembly, the network structure of communities, and ecosystem function. In this study, we use mathematical models to explore the ecological and evolutionary factors that modulate the explanatory power of phylogenetic information for communities of species that interact within a single trophic level. We find that phylogenetic relationships among species can influence trait evolution and rates of interaction among species, but only under particular models of species interaction. For example, when interactions within communities are mediated by a mechanism of phenotype matching, phylogenetic trees make specific predictions about trait evolu-tion and rates of interaction. In contrast, if interactions within a community depend on a mecha-nism of phenotype differences, phylogenetic information has little, if any, predictive power for trait evolution and interaction rate. Together, these results make clear and testable predictions for when and how evolutionary history is expected to influence contemporary rates of species inter-action.","author":[{"dropping-particle":"","family":"Nuismer","given":"Scott L.","non-dropping-particle":"","parse-names":false,"suffix":""},{"dropping-particle":"","family":"Harmon","given":"Luke J.","non-dropping-particle":"","parse-names":false,"suffix":""}],"container-title":"Ecology Letters","id":"ITEM-2","issue":"1","issued":{"date-parts":[["2015"]]},"page":"17-27","title":"Predicting rates of interspecific interaction from phylogenetic trees","type":"article-journal","volume":"18"},"uris":["http://www.mendeley.com/documents/?uuid=0871f3ac-f3ff-4334-a91d-e6f67d58cccb"]}],"mendeley":{"formattedCitation":"(Barabás &amp; D’Andrea, 2016; Nuismer &amp; Harmon, 2015)","plainTextFormattedCitation":"(Barabás &amp; D’Andrea, 2016; Nuismer &amp; Harmon, 2015)","previouslyFormattedCitation":"(Barabás &amp; D’Andrea, 2016; Nuismer &amp; Harmon, 2015)"},"properties":{"noteIndex":0},"schema":"https://github.com/citation-style-language/schema/raw/master/csl-citation.json"}</w:instrText>
      </w:r>
      <w:r w:rsidRPr="005F4244">
        <w:rPr>
          <w:rFonts w:ascii="Times New Roman" w:hAnsi="Times New Roman" w:cs="Times New Roman"/>
          <w:sz w:val="24"/>
          <w:szCs w:val="24"/>
        </w:rPr>
        <w:fldChar w:fldCharType="separate"/>
      </w:r>
      <w:r w:rsidRPr="005F4244">
        <w:rPr>
          <w:rFonts w:ascii="Times New Roman" w:hAnsi="Times New Roman" w:cs="Times New Roman"/>
          <w:noProof/>
          <w:sz w:val="24"/>
          <w:szCs w:val="24"/>
        </w:rPr>
        <w:t>(Barabás &amp; D’Andrea, 2016; Nuismer &amp; Harmon, 2015)</w:t>
      </w:r>
      <w:r w:rsidRPr="005F4244">
        <w:rPr>
          <w:rFonts w:ascii="Times New Roman" w:hAnsi="Times New Roman" w:cs="Times New Roman"/>
          <w:sz w:val="24"/>
          <w:szCs w:val="24"/>
        </w:rPr>
        <w:fldChar w:fldCharType="end"/>
      </w:r>
      <w:r w:rsidRPr="005F4244">
        <w:rPr>
          <w:rFonts w:ascii="Times New Roman" w:hAnsi="Times New Roman" w:cs="Times New Roman"/>
          <w:sz w:val="24"/>
          <w:szCs w:val="24"/>
        </w:rPr>
        <w:t xml:space="preserve">. It is a symmetric function which implies that the effect of competition on both participants would be equal. </w:t>
      </w:r>
      <w:r w:rsidR="00E40952">
        <w:rPr>
          <w:rFonts w:ascii="Times New Roman" w:hAnsi="Times New Roman" w:cs="Times New Roman"/>
          <w:sz w:val="24"/>
          <w:szCs w:val="24"/>
        </w:rPr>
        <w:t>I</w:t>
      </w:r>
      <w:r w:rsidR="00DA474E">
        <w:rPr>
          <w:rFonts w:ascii="Times New Roman" w:hAnsi="Times New Roman" w:cs="Times New Roman"/>
          <w:sz w:val="24"/>
          <w:szCs w:val="24"/>
        </w:rPr>
        <w:t>t</w:t>
      </w:r>
      <w:r w:rsidR="00E40952">
        <w:rPr>
          <w:rFonts w:ascii="Times New Roman" w:hAnsi="Times New Roman" w:cs="Times New Roman"/>
          <w:sz w:val="24"/>
          <w:szCs w:val="24"/>
        </w:rPr>
        <w:t xml:space="preserve"> also</w:t>
      </w:r>
      <w:r w:rsidR="003532F8">
        <w:rPr>
          <w:rFonts w:ascii="Times New Roman" w:hAnsi="Times New Roman" w:cs="Times New Roman"/>
          <w:sz w:val="24"/>
          <w:szCs w:val="24"/>
        </w:rPr>
        <w:t xml:space="preserve"> </w:t>
      </w:r>
      <w:r w:rsidR="000F2B1B">
        <w:rPr>
          <w:rFonts w:ascii="Times New Roman" w:hAnsi="Times New Roman" w:cs="Times New Roman"/>
          <w:sz w:val="24"/>
          <w:szCs w:val="24"/>
        </w:rPr>
        <w:t xml:space="preserve">represents a </w:t>
      </w:r>
      <w:r w:rsidR="003532F8">
        <w:rPr>
          <w:rFonts w:ascii="Times New Roman" w:hAnsi="Times New Roman" w:cs="Times New Roman"/>
          <w:sz w:val="24"/>
          <w:szCs w:val="24"/>
        </w:rPr>
        <w:t>continuous function of difference between traits</w:t>
      </w:r>
      <w:r w:rsidR="000F2B1B">
        <w:rPr>
          <w:rFonts w:ascii="Times New Roman" w:hAnsi="Times New Roman" w:cs="Times New Roman"/>
          <w:sz w:val="24"/>
          <w:szCs w:val="24"/>
        </w:rPr>
        <w:t xml:space="preserve"> such</w:t>
      </w:r>
      <w:r w:rsidR="001E0685">
        <w:rPr>
          <w:rFonts w:ascii="Times New Roman" w:hAnsi="Times New Roman" w:cs="Times New Roman"/>
          <w:sz w:val="24"/>
          <w:szCs w:val="24"/>
        </w:rPr>
        <w:t xml:space="preserve"> that species will be continuously interacting</w:t>
      </w:r>
      <w:r w:rsidR="00880C19">
        <w:rPr>
          <w:rFonts w:ascii="Times New Roman" w:hAnsi="Times New Roman" w:cs="Times New Roman"/>
          <w:sz w:val="24"/>
          <w:szCs w:val="24"/>
        </w:rPr>
        <w:t xml:space="preserve"> until </w:t>
      </w:r>
      <w:r w:rsidR="000F2B1B">
        <w:rPr>
          <w:rFonts w:ascii="Times New Roman" w:hAnsi="Times New Roman" w:cs="Times New Roman"/>
          <w:sz w:val="24"/>
          <w:szCs w:val="24"/>
        </w:rPr>
        <w:t xml:space="preserve">some point trait difference between any species becomes </w:t>
      </w:r>
      <w:r w:rsidR="00880C19">
        <w:rPr>
          <w:rFonts w:ascii="Times New Roman" w:hAnsi="Times New Roman" w:cs="Times New Roman"/>
          <w:sz w:val="24"/>
          <w:szCs w:val="24"/>
        </w:rPr>
        <w:t xml:space="preserve">so </w:t>
      </w:r>
      <w:r w:rsidR="000F2B1B">
        <w:rPr>
          <w:rFonts w:ascii="Times New Roman" w:hAnsi="Times New Roman" w:cs="Times New Roman"/>
          <w:sz w:val="24"/>
          <w:szCs w:val="24"/>
        </w:rPr>
        <w:t xml:space="preserve">large that </w:t>
      </w:r>
      <w:r w:rsidR="001E0685">
        <w:rPr>
          <w:rFonts w:ascii="Times New Roman" w:hAnsi="Times New Roman" w:cs="Times New Roman"/>
          <w:sz w:val="24"/>
          <w:szCs w:val="24"/>
        </w:rPr>
        <w:t>species stop interacting</w:t>
      </w:r>
      <w:r w:rsidR="000F2B1B">
        <w:rPr>
          <w:rFonts w:ascii="Times New Roman" w:hAnsi="Times New Roman" w:cs="Times New Roman"/>
          <w:sz w:val="24"/>
          <w:szCs w:val="24"/>
        </w:rPr>
        <w:t xml:space="preserve">.  This interaction threshold can be modeled with a </w:t>
      </w:r>
      <w:r w:rsidR="001E0685">
        <w:rPr>
          <w:rFonts w:ascii="Times New Roman" w:hAnsi="Times New Roman" w:cs="Times New Roman"/>
          <w:sz w:val="24"/>
          <w:szCs w:val="24"/>
        </w:rPr>
        <w:t>simple modification:</w:t>
      </w:r>
    </w:p>
    <w:p w14:paraId="3C490E59" w14:textId="43D90EA3" w:rsidR="001E0685" w:rsidRPr="005F4244" w:rsidRDefault="001E0685" w:rsidP="001E0685">
      <w:pPr>
        <w:spacing w:line="240" w:lineRule="auto"/>
        <w:rPr>
          <w:rFonts w:ascii="Times New Roman" w:hAnsi="Times New Roman" w:cs="Times New Roman"/>
          <w:sz w:val="24"/>
          <w:szCs w:val="24"/>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z,z'</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p>
                    <m:sSupPr>
                      <m:ctrlPr>
                        <w:rPr>
                          <w:rFonts w:ascii="Cambria Math" w:hAnsi="Cambria Math" w:cs="Times New Roman"/>
                          <w:i/>
                        </w:rPr>
                      </m:ctrlPr>
                    </m:sSupPr>
                    <m:e>
                      <m:r>
                        <w:rPr>
                          <w:rFonts w:ascii="Cambria Math" w:hAnsi="Cambria Math" w:cs="Times New Roman"/>
                        </w:rPr>
                        <m:t>e</m:t>
                      </m:r>
                    </m:e>
                    <m:sup>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z-</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m:t>
                                          </m:r>
                                        </m:sup>
                                      </m:sSup>
                                    </m:e>
                                  </m:d>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den>
                          </m:f>
                        </m:e>
                      </m:d>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z-</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m:t>
                              </m:r>
                            </m:sup>
                          </m:sSup>
                        </m:e>
                      </m:d>
                      <m:r>
                        <w:rPr>
                          <w:rFonts w:ascii="Cambria Math" w:hAnsi="Cambria Math" w:cs="Times New Roman"/>
                        </w:rPr>
                        <m:t>≥t*</m:t>
                      </m:r>
                    </m:sup>
                  </m:sSup>
                </m:e>
                <m:e>
                  <m:r>
                    <w:rPr>
                      <w:rFonts w:ascii="Cambria Math" w:hAnsi="Cambria Math" w:cs="Times New Roman"/>
                    </w:rPr>
                    <m:t>0,      Otherwise</m:t>
                  </m:r>
                </m:e>
              </m:eqArr>
            </m:e>
          </m:d>
        </m:oMath>
      </m:oMathPara>
    </w:p>
    <w:p w14:paraId="14EDA576" w14:textId="79134C6B" w:rsidR="001E0685" w:rsidRDefault="001E0685" w:rsidP="006624F3">
      <w:pPr>
        <w:spacing w:line="240" w:lineRule="auto"/>
        <w:rPr>
          <w:rFonts w:ascii="Times New Roman" w:hAnsi="Times New Roman" w:cs="Times New Roman"/>
          <w:sz w:val="24"/>
          <w:szCs w:val="24"/>
        </w:rPr>
      </w:pPr>
    </w:p>
    <w:p w14:paraId="7353B16F" w14:textId="43589E63" w:rsidR="001E0685" w:rsidRPr="005F4244" w:rsidRDefault="001E0685" w:rsidP="006624F3">
      <w:pPr>
        <w:spacing w:line="240" w:lineRule="auto"/>
        <w:rPr>
          <w:rFonts w:ascii="Times New Roman" w:hAnsi="Times New Roman" w:cs="Times New Roman"/>
          <w:sz w:val="24"/>
          <w:szCs w:val="24"/>
        </w:rPr>
      </w:pPr>
      <w:r>
        <w:rPr>
          <w:rFonts w:ascii="Times New Roman" w:hAnsi="Times New Roman" w:cs="Times New Roman"/>
          <w:sz w:val="24"/>
          <w:szCs w:val="24"/>
        </w:rPr>
        <w:t>Where t* indicates a threshold difference between traits beyond which coefficient of competition is zero.</w:t>
      </w:r>
    </w:p>
    <w:p w14:paraId="1ECF9D20" w14:textId="7766DE71" w:rsidR="00EA33A6" w:rsidRDefault="00EA33A6" w:rsidP="006624F3">
      <w:pPr>
        <w:spacing w:line="240" w:lineRule="auto"/>
        <w:rPr>
          <w:rFonts w:ascii="Times New Roman" w:hAnsi="Times New Roman" w:cs="Times New Roman"/>
          <w:sz w:val="24"/>
          <w:szCs w:val="24"/>
        </w:rPr>
      </w:pPr>
      <w:r>
        <w:rPr>
          <w:rFonts w:ascii="Times New Roman" w:hAnsi="Times New Roman" w:cs="Times New Roman"/>
          <w:sz w:val="24"/>
          <w:szCs w:val="24"/>
        </w:rPr>
        <w:t xml:space="preserve">We can obtain </w:t>
      </w:r>
      <w:r w:rsidR="00880C19">
        <w:rPr>
          <w:rFonts w:ascii="Times New Roman" w:hAnsi="Times New Roman" w:cs="Times New Roman"/>
          <w:sz w:val="24"/>
          <w:szCs w:val="24"/>
        </w:rPr>
        <w:t xml:space="preserve">a </w:t>
      </w:r>
      <w:r w:rsidRPr="005F4244">
        <w:rPr>
          <w:rFonts w:ascii="Times New Roman" w:hAnsi="Times New Roman" w:cs="Times New Roman"/>
          <w:sz w:val="24"/>
          <w:szCs w:val="24"/>
        </w:rPr>
        <w:t xml:space="preserve">function for instantaneous growth rate </w:t>
      </w:r>
      <w:r>
        <w:rPr>
          <w:rFonts w:ascii="Times New Roman" w:hAnsi="Times New Roman" w:cs="Times New Roman"/>
          <w:sz w:val="24"/>
          <w:szCs w:val="24"/>
        </w:rPr>
        <w:t>for a population of each species by integrating trait-specific growth rates</w:t>
      </w:r>
      <w:r w:rsidR="00026987">
        <w:rPr>
          <w:rFonts w:ascii="Times New Roman" w:hAnsi="Times New Roman" w:cs="Times New Roman"/>
          <w:sz w:val="24"/>
          <w:szCs w:val="24"/>
        </w:rPr>
        <w:t xml:space="preserve"> over the distribution of traits.</w:t>
      </w:r>
    </w:p>
    <w:p w14:paraId="0572D943" w14:textId="34A0FB25" w:rsidR="006624F3" w:rsidRPr="005F4244" w:rsidRDefault="00C1146C" w:rsidP="006624F3">
      <w:pPr>
        <w:spacing w:line="240" w:lineRule="auto"/>
        <w:rPr>
          <w:rFonts w:ascii="Times New Roman" w:eastAsiaTheme="minorEastAsia" w:hAnsi="Times New Roman" w:cs="Times New Roman"/>
          <w:i/>
          <w:iCs/>
          <w:sz w:val="24"/>
          <w:szCs w:val="24"/>
        </w:rPr>
      </w:pPr>
      <m:oMathPara>
        <m:oMath>
          <m:f>
            <m:fPr>
              <m:ctrlPr>
                <w:rPr>
                  <w:rFonts w:ascii="Cambria Math" w:hAnsi="Cambria Math" w:cs="Times New Roman"/>
                  <w:i/>
                  <w:iCs/>
                  <w:sz w:val="24"/>
                  <w:szCs w:val="24"/>
                </w:rPr>
              </m:ctrlPr>
            </m:fPr>
            <m:num>
              <m:r>
                <w:rPr>
                  <w:rFonts w:ascii="Cambria Math"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ary>
            <m:naryPr>
              <m:limLoc m:val="undOvr"/>
              <m:subHide m:val="1"/>
              <m:supHide m:val="1"/>
              <m:ctrlPr>
                <w:rPr>
                  <w:rFonts w:ascii="Cambria Math" w:hAnsi="Cambria Math" w:cs="Times New Roman"/>
                  <w:i/>
                  <w:iCs/>
                  <w:sz w:val="24"/>
                  <w:szCs w:val="24"/>
                </w:rPr>
              </m:ctrlPr>
            </m:naryPr>
            <m:sub/>
            <m:sup/>
            <m:e>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eqArr>
                    <m:eqArrPr>
                      <m:ctrlPr>
                        <w:rPr>
                          <w:rFonts w:ascii="Cambria Math" w:hAnsi="Cambria Math" w:cs="Times New Roman"/>
                          <w:i/>
                          <w:iCs/>
                          <w:sz w:val="24"/>
                          <w:szCs w:val="24"/>
                        </w:rPr>
                      </m:ctrlPr>
                    </m:eqArrPr>
                    <m:e>
                      <m:r>
                        <w:rPr>
                          <w:rFonts w:ascii="Cambria Math" w:hAnsi="Cambria Math" w:cs="Times New Roman"/>
                          <w:sz w:val="24"/>
                          <w:szCs w:val="24"/>
                        </w:rPr>
                        <m:t>j=1</m:t>
                      </m:r>
                    </m:e>
                    <m:e>
                      <m:r>
                        <w:rPr>
                          <w:rFonts w:ascii="Cambria Math" w:hAnsi="Cambria Math" w:cs="Times New Roman"/>
                          <w:sz w:val="24"/>
                          <w:szCs w:val="24"/>
                        </w:rPr>
                        <m:t>i≠j</m:t>
                      </m:r>
                    </m:e>
                  </m:eqArr>
                </m:sub>
                <m:sup>
                  <m:r>
                    <w:rPr>
                      <w:rFonts w:ascii="Cambria Math" w:hAnsi="Cambria Math" w:cs="Times New Roman"/>
                      <w:sz w:val="24"/>
                      <w:szCs w:val="24"/>
                    </w:rPr>
                    <m:t>n</m:t>
                  </m:r>
                </m:sup>
                <m:e>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nary>
                    <m:naryPr>
                      <m:limLoc m:val="undOvr"/>
                      <m:subHide m:val="1"/>
                      <m:supHide m:val="1"/>
                      <m:ctrlPr>
                        <w:rPr>
                          <w:rFonts w:ascii="Cambria Math" w:hAnsi="Cambria Math" w:cs="Times New Roman"/>
                          <w:i/>
                          <w:iCs/>
                          <w:sz w:val="24"/>
                          <w:szCs w:val="24"/>
                        </w:rPr>
                      </m:ctrlPr>
                    </m:naryPr>
                    <m:sub/>
                    <m:sup/>
                    <m:e>
                      <m:r>
                        <w:rPr>
                          <w:rFonts w:ascii="Cambria Math" w:hAnsi="Cambria Math" w:cs="Times New Roman"/>
                          <w:sz w:val="24"/>
                          <w:szCs w:val="24"/>
                        </w:rPr>
                        <m:t>α</m:t>
                      </m:r>
                      <m:d>
                        <m:dPr>
                          <m:ctrlPr>
                            <w:rPr>
                              <w:rFonts w:ascii="Cambria Math" w:hAnsi="Cambria Math" w:cs="Times New Roman"/>
                              <w:i/>
                              <w:iCs/>
                              <w:sz w:val="24"/>
                              <w:szCs w:val="24"/>
                            </w:rPr>
                          </m:ctrlPr>
                        </m:dPr>
                        <m:e>
                          <m:r>
                            <w:rPr>
                              <w:rFonts w:ascii="Cambria Math" w:hAnsi="Cambria Math" w:cs="Times New Roman"/>
                              <w:sz w:val="24"/>
                              <w:szCs w:val="24"/>
                            </w:rPr>
                            <m:t>z,</m:t>
                          </m:r>
                          <m:sSup>
                            <m:sSupPr>
                              <m:ctrlPr>
                                <w:rPr>
                                  <w:rFonts w:ascii="Cambria Math" w:hAnsi="Cambria Math" w:cs="Times New Roman"/>
                                  <w:i/>
                                  <w:iCs/>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e>
                      </m:d>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d>
                        <m:dPr>
                          <m:ctrlPr>
                            <w:rPr>
                              <w:rFonts w:ascii="Cambria Math" w:hAnsi="Cambria Math" w:cs="Times New Roman"/>
                              <w:i/>
                              <w:iCs/>
                              <w:sz w:val="24"/>
                              <w:szCs w:val="24"/>
                            </w:rPr>
                          </m:ctrlPr>
                        </m:dPr>
                        <m:e>
                          <m:sSup>
                            <m:sSupPr>
                              <m:ctrlPr>
                                <w:rPr>
                                  <w:rFonts w:ascii="Cambria Math" w:hAnsi="Cambria Math" w:cs="Times New Roman"/>
                                  <w:i/>
                                  <w:iCs/>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e>
                      </m:d>
                      <m:r>
                        <w:rPr>
                          <w:rFonts w:ascii="Cambria Math" w:hAnsi="Cambria Math" w:cs="Times New Roman"/>
                          <w:sz w:val="24"/>
                          <w:szCs w:val="24"/>
                        </w:rPr>
                        <m:t>dz'</m:t>
                      </m:r>
                    </m:e>
                  </m:nary>
                  <m:r>
                    <w:rPr>
                      <w:rFonts w:ascii="Cambria Math" w:hAnsi="Cambria Math" w:cs="Times New Roman"/>
                      <w:sz w:val="24"/>
                      <w:szCs w:val="24"/>
                    </w:rPr>
                    <m:t>)dz</m:t>
                  </m:r>
                </m:e>
              </m:nary>
            </m:e>
          </m:nary>
        </m:oMath>
      </m:oMathPara>
    </w:p>
    <w:p w14:paraId="2205A493" w14:textId="1D017491" w:rsidR="006624F3" w:rsidRPr="005F4244" w:rsidRDefault="006624F3" w:rsidP="006624F3">
      <w:pPr>
        <w:spacing w:line="240" w:lineRule="auto"/>
        <w:rPr>
          <w:rFonts w:ascii="Times New Roman" w:eastAsiaTheme="minorEastAsia" w:hAnsi="Times New Roman" w:cs="Times New Roman"/>
          <w:iCs/>
          <w:sz w:val="24"/>
          <w:szCs w:val="24"/>
        </w:rPr>
      </w:pPr>
      <w:r w:rsidRPr="005F4244">
        <w:rPr>
          <w:rFonts w:ascii="Times New Roman" w:eastAsiaTheme="minorEastAsia" w:hAnsi="Times New Roman" w:cs="Times New Roman"/>
          <w:iCs/>
          <w:sz w:val="24"/>
          <w:szCs w:val="24"/>
        </w:rPr>
        <w:t xml:space="preserve">Additionally, </w:t>
      </w:r>
      <w:r w:rsidR="00880C19">
        <w:rPr>
          <w:rFonts w:ascii="Times New Roman" w:eastAsiaTheme="minorEastAsia" w:hAnsi="Times New Roman" w:cs="Times New Roman"/>
          <w:iCs/>
          <w:sz w:val="24"/>
          <w:szCs w:val="24"/>
        </w:rPr>
        <w:t xml:space="preserve">the </w:t>
      </w:r>
      <w:r w:rsidRPr="005F4244">
        <w:rPr>
          <w:rFonts w:ascii="Times New Roman" w:eastAsiaTheme="minorEastAsia" w:hAnsi="Times New Roman" w:cs="Times New Roman"/>
          <w:iCs/>
          <w:sz w:val="24"/>
          <w:szCs w:val="24"/>
        </w:rPr>
        <w:t xml:space="preserve">growth rate of an individual is also an absolute fitness of an individual. </w:t>
      </w:r>
      <w:r w:rsidR="000F2B1B">
        <w:rPr>
          <w:rFonts w:ascii="Times New Roman" w:eastAsiaTheme="minorEastAsia" w:hAnsi="Times New Roman" w:cs="Times New Roman"/>
          <w:iCs/>
          <w:sz w:val="24"/>
          <w:szCs w:val="24"/>
        </w:rPr>
        <w:t xml:space="preserve">Based on this assumption </w:t>
      </w:r>
      <w:r w:rsidR="00C34B3E">
        <w:rPr>
          <w:rFonts w:ascii="Times New Roman" w:eastAsiaTheme="minorEastAsia" w:hAnsi="Times New Roman" w:cs="Times New Roman"/>
          <w:iCs/>
          <w:sz w:val="24"/>
          <w:szCs w:val="24"/>
        </w:rPr>
        <w:t xml:space="preserve">we can combine </w:t>
      </w:r>
      <w:r w:rsidR="000F2B1B">
        <w:rPr>
          <w:rFonts w:ascii="Times New Roman" w:eastAsiaTheme="minorEastAsia" w:hAnsi="Times New Roman" w:cs="Times New Roman"/>
          <w:iCs/>
          <w:sz w:val="24"/>
          <w:szCs w:val="24"/>
        </w:rPr>
        <w:t xml:space="preserve">the equation for the trait specific growth rates </w:t>
      </w:r>
      <w:r w:rsidR="00C02ED0">
        <w:rPr>
          <w:rFonts w:ascii="Times New Roman" w:eastAsiaTheme="minorEastAsia" w:hAnsi="Times New Roman" w:cs="Times New Roman"/>
          <w:iCs/>
          <w:sz w:val="24"/>
          <w:szCs w:val="24"/>
        </w:rPr>
        <w:t>with the breeder’s equation</w:t>
      </w:r>
      <w:r w:rsidR="000F2B1B">
        <w:rPr>
          <w:rFonts w:ascii="Times New Roman" w:eastAsiaTheme="minorEastAsia" w:hAnsi="Times New Roman" w:cs="Times New Roman"/>
          <w:iCs/>
          <w:sz w:val="24"/>
          <w:szCs w:val="24"/>
        </w:rPr>
        <w:t xml:space="preserve">, which </w:t>
      </w:r>
      <w:r w:rsidR="00C72A92">
        <w:rPr>
          <w:rFonts w:ascii="Times New Roman" w:eastAsiaTheme="minorEastAsia" w:hAnsi="Times New Roman" w:cs="Times New Roman"/>
          <w:iCs/>
          <w:sz w:val="24"/>
          <w:szCs w:val="24"/>
        </w:rPr>
        <w:t>provides the expression for response in mean traits to the selection differential on previous generation</w:t>
      </w:r>
      <w:r w:rsidR="000F2B1B">
        <w:rPr>
          <w:rFonts w:ascii="Times New Roman" w:eastAsiaTheme="minorEastAsia" w:hAnsi="Times New Roman" w:cs="Times New Roman"/>
          <w:iCs/>
          <w:sz w:val="24"/>
          <w:szCs w:val="24"/>
        </w:rPr>
        <w:t>.</w:t>
      </w:r>
      <w:r w:rsidR="00C02ED0">
        <w:rPr>
          <w:rFonts w:ascii="Times New Roman" w:eastAsiaTheme="minorEastAsia" w:hAnsi="Times New Roman" w:cs="Times New Roman"/>
          <w:iCs/>
          <w:sz w:val="24"/>
          <w:szCs w:val="24"/>
        </w:rPr>
        <w:t xml:space="preserve"> </w:t>
      </w:r>
      <w:r w:rsidR="000F2B1B">
        <w:rPr>
          <w:rFonts w:ascii="Times New Roman" w:eastAsiaTheme="minorEastAsia" w:hAnsi="Times New Roman" w:cs="Times New Roman"/>
          <w:iCs/>
          <w:sz w:val="24"/>
          <w:szCs w:val="24"/>
        </w:rPr>
        <w:t xml:space="preserve"> As a result, the</w:t>
      </w:r>
      <w:r w:rsidRPr="005F4244">
        <w:rPr>
          <w:rFonts w:ascii="Times New Roman" w:eastAsiaTheme="minorEastAsia" w:hAnsi="Times New Roman" w:cs="Times New Roman"/>
          <w:iCs/>
          <w:sz w:val="24"/>
          <w:szCs w:val="24"/>
        </w:rPr>
        <w:t xml:space="preserve"> mean trait change for species i: </w:t>
      </w:r>
    </w:p>
    <w:p w14:paraId="4D876EF2" w14:textId="77777777" w:rsidR="006624F3" w:rsidRPr="005F4244" w:rsidRDefault="00C1146C" w:rsidP="006624F3">
      <w:pPr>
        <w:spacing w:line="240" w:lineRule="auto"/>
        <w:rPr>
          <w:rFonts w:ascii="Times New Roman" w:eastAsiaTheme="minorEastAsia" w:hAnsi="Times New Roman" w:cs="Times New Roman"/>
          <w:iCs/>
          <w:sz w:val="24"/>
          <w:szCs w:val="24"/>
        </w:rPr>
      </w:pPr>
      <m:oMathPara>
        <m:oMathParaPr>
          <m:jc m:val="centerGroup"/>
        </m:oMathParaPr>
        <m:oMath>
          <m:sSub>
            <m:sSubPr>
              <m:ctrlPr>
                <w:rPr>
                  <w:rFonts w:ascii="Cambria Math" w:eastAsiaTheme="minorEastAsia" w:hAnsi="Cambria Math" w:cs="Times New Roman"/>
                  <w:i/>
                  <w:iCs/>
                  <w:sz w:val="24"/>
                  <w:szCs w:val="24"/>
                </w:rPr>
              </m:ctrlPr>
            </m:sSubPr>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µ</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den>
              </m:f>
              <m:nary>
                <m:naryPr>
                  <m:chr m:val="∑"/>
                  <m:limLoc m:val="undOvr"/>
                  <m:ctrlPr>
                    <w:rPr>
                      <w:rFonts w:ascii="Cambria Math" w:eastAsiaTheme="minorEastAsia" w:hAnsi="Cambria Math" w:cs="Times New Roman"/>
                      <w:i/>
                      <w:iCs/>
                      <w:sz w:val="24"/>
                      <w:szCs w:val="24"/>
                    </w:rPr>
                  </m:ctrlPr>
                </m:naryPr>
                <m:sub>
                  <m:eqArr>
                    <m:eqArrPr>
                      <m:ctrlPr>
                        <w:rPr>
                          <w:rFonts w:ascii="Cambria Math" w:eastAsiaTheme="minorEastAsia" w:hAnsi="Cambria Math" w:cs="Times New Roman"/>
                          <w:i/>
                          <w:iCs/>
                          <w:sz w:val="24"/>
                          <w:szCs w:val="24"/>
                        </w:rPr>
                      </m:ctrlPr>
                    </m:eqArrPr>
                    <m:e>
                      <m:r>
                        <w:rPr>
                          <w:rFonts w:ascii="Cambria Math" w:eastAsiaTheme="minorEastAsia" w:hAnsi="Cambria Math" w:cs="Times New Roman"/>
                          <w:sz w:val="24"/>
                          <w:szCs w:val="24"/>
                        </w:rPr>
                        <m:t>j=1</m:t>
                      </m:r>
                    </m:e>
                    <m:e>
                      <m:r>
                        <w:rPr>
                          <w:rFonts w:ascii="Cambria Math" w:eastAsiaTheme="minorEastAsia" w:hAnsi="Cambria Math" w:cs="Times New Roman"/>
                          <w:sz w:val="24"/>
                          <w:szCs w:val="24"/>
                        </w:rPr>
                        <m:t>i≠j</m:t>
                      </m:r>
                    </m:e>
                  </m:eqAr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m:t>
                      </m:r>
                    </m:sub>
                  </m:sSub>
                  <m:nary>
                    <m:naryPr>
                      <m:limLoc m:val="undOvr"/>
                      <m:subHide m:val="1"/>
                      <m:supHide m:val="1"/>
                      <m:ctrlPr>
                        <w:rPr>
                          <w:rFonts w:ascii="Cambria Math" w:eastAsiaTheme="minorEastAsia" w:hAnsi="Cambria Math" w:cs="Times New Roman"/>
                          <w:i/>
                          <w:iCs/>
                          <w:sz w:val="24"/>
                          <w:szCs w:val="24"/>
                        </w:rPr>
                      </m:ctrlPr>
                    </m:naryPr>
                    <m:sub/>
                    <m:sup/>
                    <m:e>
                      <m:nary>
                        <m:naryPr>
                          <m:limLoc m:val="undOvr"/>
                          <m:subHide m:val="1"/>
                          <m:supHide m:val="1"/>
                          <m:ctrlPr>
                            <w:rPr>
                              <w:rFonts w:ascii="Cambria Math" w:eastAsiaTheme="minorEastAsia" w:hAnsi="Cambria Math" w:cs="Times New Roman"/>
                              <w:i/>
                              <w:iCs/>
                              <w:sz w:val="24"/>
                              <w:szCs w:val="24"/>
                            </w:rPr>
                          </m:ctrlPr>
                        </m:naryPr>
                        <m: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µ</m:t>
                                  </m:r>
                                </m:e>
                                <m:sub>
                                  <m:r>
                                    <w:rPr>
                                      <w:rFonts w:ascii="Cambria Math" w:eastAsiaTheme="minorEastAsia" w:hAnsi="Cambria Math" w:cs="Times New Roman"/>
                                      <w:sz w:val="24"/>
                                      <w:szCs w:val="24"/>
                                    </w:rPr>
                                    <m:t>i</m:t>
                                  </m:r>
                                </m:sub>
                              </m:sSub>
                            </m:e>
                          </m:d>
                        </m:e>
                      </m:nary>
                    </m:e>
                  </m:nary>
                </m:e>
              </m:nary>
              <m:r>
                <w:rPr>
                  <w:rFonts w:ascii="Cambria Math" w:eastAsiaTheme="minorEastAsia" w:hAnsi="Cambria Math" w:cs="Times New Roman"/>
                  <w:sz w:val="24"/>
                  <w:szCs w:val="24"/>
                </w:rPr>
                <m:t>α</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(z)</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)dzdz'</m:t>
          </m:r>
        </m:oMath>
      </m:oMathPara>
    </w:p>
    <w:p w14:paraId="3F6509A1" w14:textId="1693E463" w:rsidR="00400EB9" w:rsidRDefault="006624F3" w:rsidP="006624F3">
      <w:pPr>
        <w:spacing w:line="240" w:lineRule="auto"/>
        <w:rPr>
          <w:rFonts w:ascii="Times New Roman" w:eastAsiaTheme="minorEastAsia" w:hAnsi="Times New Roman" w:cs="Times New Roman"/>
          <w:iCs/>
          <w:sz w:val="24"/>
          <w:szCs w:val="24"/>
        </w:rPr>
      </w:pPr>
      <w:r w:rsidRPr="005F4244">
        <w:rPr>
          <w:rFonts w:ascii="Times New Roman" w:eastAsiaTheme="minorEastAsia" w:hAnsi="Times New Roman" w:cs="Times New Roman"/>
          <w:iCs/>
          <w:sz w:val="24"/>
          <w:szCs w:val="24"/>
        </w:rPr>
        <w:t>Where, µ</w:t>
      </w:r>
      <w:proofErr w:type="spellStart"/>
      <w:r w:rsidRPr="005F4244">
        <w:rPr>
          <w:rFonts w:ascii="Times New Roman" w:eastAsiaTheme="minorEastAsia" w:hAnsi="Times New Roman" w:cs="Times New Roman"/>
          <w:iCs/>
          <w:sz w:val="24"/>
          <w:szCs w:val="24"/>
          <w:vertAlign w:val="subscript"/>
        </w:rPr>
        <w:t>i</w:t>
      </w:r>
      <w:proofErr w:type="spellEnd"/>
      <w:r w:rsidRPr="005F4244">
        <w:rPr>
          <w:rFonts w:ascii="Times New Roman" w:eastAsiaTheme="minorEastAsia" w:hAnsi="Times New Roman" w:cs="Times New Roman"/>
          <w:iCs/>
          <w:sz w:val="24"/>
          <w:szCs w:val="24"/>
        </w:rPr>
        <w:t xml:space="preserve"> is the mean phenotype of the species </w:t>
      </w:r>
      <w:proofErr w:type="spellStart"/>
      <w:r w:rsidRPr="005F4244">
        <w:rPr>
          <w:rFonts w:ascii="Times New Roman" w:eastAsiaTheme="minorEastAsia" w:hAnsi="Times New Roman" w:cs="Times New Roman"/>
          <w:i/>
          <w:iCs/>
          <w:sz w:val="24"/>
          <w:szCs w:val="24"/>
        </w:rPr>
        <w:t>i</w:t>
      </w:r>
      <w:proofErr w:type="spellEnd"/>
      <w:r w:rsidRPr="005F4244">
        <w:rPr>
          <w:rFonts w:ascii="Times New Roman" w:eastAsiaTheme="minorEastAsia" w:hAnsi="Times New Roman" w:cs="Times New Roman"/>
          <w:i/>
          <w:iCs/>
          <w:sz w:val="24"/>
          <w:szCs w:val="24"/>
        </w:rPr>
        <w:t xml:space="preserve">, </w:t>
      </w:r>
      <w:r w:rsidR="000F2B1B" w:rsidRPr="008D0A50">
        <w:rPr>
          <w:rFonts w:ascii="Times New Roman" w:eastAsiaTheme="minorEastAsia" w:hAnsi="Times New Roman" w:cs="Times New Roman"/>
          <w:iCs/>
          <w:sz w:val="24"/>
          <w:szCs w:val="24"/>
        </w:rPr>
        <w:t xml:space="preserve">and </w:t>
      </w:r>
      <w:r w:rsidRPr="005F4244">
        <w:rPr>
          <w:rFonts w:ascii="Times New Roman" w:eastAsiaTheme="minorEastAsia" w:hAnsi="Times New Roman" w:cs="Times New Roman"/>
          <w:i/>
          <w:iCs/>
          <w:sz w:val="24"/>
          <w:szCs w:val="24"/>
        </w:rPr>
        <w:t>h</w:t>
      </w:r>
      <w:r w:rsidRPr="005F4244">
        <w:rPr>
          <w:rFonts w:ascii="Times New Roman" w:eastAsiaTheme="minorEastAsia" w:hAnsi="Times New Roman" w:cs="Times New Roman"/>
          <w:i/>
          <w:iCs/>
          <w:sz w:val="24"/>
          <w:szCs w:val="24"/>
          <w:vertAlign w:val="subscript"/>
        </w:rPr>
        <w:t>i</w:t>
      </w:r>
      <w:r w:rsidRPr="005F4244">
        <w:rPr>
          <w:rFonts w:ascii="Times New Roman" w:eastAsiaTheme="minorEastAsia" w:hAnsi="Times New Roman" w:cs="Times New Roman"/>
          <w:iCs/>
          <w:sz w:val="24"/>
          <w:szCs w:val="24"/>
        </w:rPr>
        <w:t xml:space="preserve"> is the narrow sense heritability, which accounts for the genetic variation for additive genetic effects. Note that, under </w:t>
      </w:r>
      <w:r w:rsidR="00C72A92">
        <w:rPr>
          <w:rFonts w:ascii="Times New Roman" w:eastAsiaTheme="minorEastAsia" w:hAnsi="Times New Roman" w:cs="Times New Roman"/>
          <w:iCs/>
          <w:sz w:val="24"/>
          <w:szCs w:val="24"/>
        </w:rPr>
        <w:t>the</w:t>
      </w:r>
      <w:r w:rsidR="00880C19">
        <w:rPr>
          <w:rFonts w:ascii="Times New Roman" w:eastAsiaTheme="minorEastAsia" w:hAnsi="Times New Roman" w:cs="Times New Roman"/>
          <w:iCs/>
          <w:sz w:val="24"/>
          <w:szCs w:val="24"/>
        </w:rPr>
        <w:t xml:space="preserve"> </w:t>
      </w:r>
      <w:r w:rsidRPr="005F4244">
        <w:rPr>
          <w:rFonts w:ascii="Times New Roman" w:eastAsiaTheme="minorEastAsia" w:hAnsi="Times New Roman" w:cs="Times New Roman"/>
          <w:iCs/>
          <w:sz w:val="24"/>
          <w:szCs w:val="24"/>
        </w:rPr>
        <w:t xml:space="preserve">infinitesimal </w:t>
      </w:r>
      <w:r w:rsidRPr="005F4244">
        <w:rPr>
          <w:rFonts w:ascii="Times New Roman" w:eastAsiaTheme="minorEastAsia" w:hAnsi="Times New Roman" w:cs="Times New Roman"/>
          <w:iCs/>
          <w:sz w:val="24"/>
          <w:szCs w:val="24"/>
        </w:rPr>
        <w:lastRenderedPageBreak/>
        <w:t xml:space="preserve">quantitative genetic model, variance of population remains unchanged. Therefore, the expression for mean trait change alone provides </w:t>
      </w:r>
      <w:r w:rsidR="00880C19">
        <w:rPr>
          <w:rFonts w:ascii="Times New Roman" w:eastAsiaTheme="minorEastAsia" w:hAnsi="Times New Roman" w:cs="Times New Roman"/>
          <w:iCs/>
          <w:sz w:val="24"/>
          <w:szCs w:val="24"/>
        </w:rPr>
        <w:t xml:space="preserve">the </w:t>
      </w:r>
      <w:r w:rsidRPr="005F4244">
        <w:rPr>
          <w:rFonts w:ascii="Times New Roman" w:eastAsiaTheme="minorEastAsia" w:hAnsi="Times New Roman" w:cs="Times New Roman"/>
          <w:iCs/>
          <w:sz w:val="24"/>
          <w:szCs w:val="24"/>
        </w:rPr>
        <w:t xml:space="preserve">total evolutionary change in species under selection from competition, with variance </w:t>
      </w:r>
      <w:r w:rsidRPr="005F4244">
        <w:rPr>
          <w:rFonts w:ascii="Cambria Math" w:eastAsiaTheme="minorEastAsia" w:hAnsi="Cambria Math" w:cs="Cambria Math"/>
          <w:iCs/>
          <w:sz w:val="24"/>
          <w:szCs w:val="24"/>
        </w:rPr>
        <w:t>𝜎</w:t>
      </w:r>
      <w:r w:rsidRPr="005F4244">
        <w:rPr>
          <w:rFonts w:ascii="Times New Roman" w:eastAsiaTheme="minorEastAsia" w:hAnsi="Times New Roman" w:cs="Times New Roman"/>
          <w:iCs/>
          <w:sz w:val="24"/>
          <w:szCs w:val="24"/>
          <w:vertAlign w:val="subscript"/>
        </w:rPr>
        <w:t>i</w:t>
      </w:r>
      <w:r w:rsidRPr="005F4244">
        <w:rPr>
          <w:rFonts w:ascii="Times New Roman" w:eastAsiaTheme="minorEastAsia" w:hAnsi="Times New Roman" w:cs="Times New Roman"/>
          <w:iCs/>
          <w:sz w:val="24"/>
          <w:szCs w:val="24"/>
          <w:vertAlign w:val="superscript"/>
        </w:rPr>
        <w:t>2</w:t>
      </w:r>
      <w:r w:rsidRPr="005F4244">
        <w:rPr>
          <w:rFonts w:ascii="Times New Roman" w:eastAsiaTheme="minorEastAsia" w:hAnsi="Times New Roman" w:cs="Times New Roman"/>
          <w:iCs/>
          <w:sz w:val="24"/>
          <w:szCs w:val="24"/>
        </w:rPr>
        <w:t>.</w:t>
      </w:r>
    </w:p>
    <w:p w14:paraId="24135683" w14:textId="14EAA55A" w:rsidR="009C492B" w:rsidRDefault="009C492B" w:rsidP="006624F3">
      <w:pPr>
        <w:spacing w:line="240" w:lineRule="auto"/>
        <w:rPr>
          <w:rFonts w:ascii="Times New Roman" w:eastAsiaTheme="minorEastAsia" w:hAnsi="Times New Roman" w:cs="Times New Roman"/>
          <w:iCs/>
          <w:sz w:val="24"/>
          <w:szCs w:val="24"/>
        </w:rPr>
      </w:pPr>
    </w:p>
    <w:p w14:paraId="08D6254C" w14:textId="4604F14D" w:rsidR="009C492B" w:rsidRDefault="009C492B" w:rsidP="006624F3">
      <w:pPr>
        <w:spacing w:line="240" w:lineRule="auto"/>
        <w:rPr>
          <w:rFonts w:ascii="Times New Roman" w:eastAsiaTheme="minorEastAsia" w:hAnsi="Times New Roman" w:cs="Times New Roman"/>
          <w:i/>
          <w:sz w:val="24"/>
          <w:szCs w:val="24"/>
        </w:rPr>
      </w:pPr>
      <w:r w:rsidRPr="00316F33">
        <w:rPr>
          <w:rFonts w:ascii="Times New Roman" w:eastAsiaTheme="minorEastAsia" w:hAnsi="Times New Roman" w:cs="Times New Roman"/>
          <w:i/>
          <w:sz w:val="24"/>
          <w:szCs w:val="24"/>
        </w:rPr>
        <w:t>Parameters of interest:</w:t>
      </w:r>
    </w:p>
    <w:p w14:paraId="7C7F6814" w14:textId="3E8A16B0" w:rsidR="00400EB9" w:rsidRPr="005F4244" w:rsidRDefault="009C492B" w:rsidP="006624F3">
      <w:pPr>
        <w:spacing w:line="240" w:lineRule="auto"/>
        <w:rPr>
          <w:rFonts w:ascii="Times New Roman" w:eastAsiaTheme="minorEastAsia" w:hAnsi="Times New Roman" w:cs="Times New Roman"/>
          <w:iCs/>
          <w:sz w:val="24"/>
          <w:szCs w:val="24"/>
        </w:rPr>
      </w:pPr>
      <w:r w:rsidRPr="00316F33">
        <w:rPr>
          <w:rFonts w:ascii="Times New Roman" w:eastAsiaTheme="minorEastAsia" w:hAnsi="Times New Roman" w:cs="Times New Roman"/>
          <w:iCs/>
          <w:sz w:val="24"/>
          <w:szCs w:val="24"/>
        </w:rPr>
        <w:t xml:space="preserve">We focused on three parameters </w:t>
      </w:r>
      <w:r w:rsidR="00301201">
        <w:rPr>
          <w:rFonts w:ascii="Times New Roman" w:eastAsiaTheme="minorEastAsia" w:hAnsi="Times New Roman" w:cs="Times New Roman"/>
          <w:iCs/>
          <w:sz w:val="24"/>
          <w:szCs w:val="24"/>
        </w:rPr>
        <w:t xml:space="preserve">of this model </w:t>
      </w:r>
      <w:r w:rsidRPr="00316F33">
        <w:rPr>
          <w:rFonts w:ascii="Times New Roman" w:eastAsiaTheme="minorEastAsia" w:hAnsi="Times New Roman" w:cs="Times New Roman"/>
          <w:iCs/>
          <w:sz w:val="24"/>
          <w:szCs w:val="24"/>
        </w:rPr>
        <w:t>that influence the trait dynamics of a given species:</w:t>
      </w:r>
      <w:r w:rsidR="00752894">
        <w:rPr>
          <w:rFonts w:ascii="Times New Roman" w:eastAsiaTheme="minorEastAsia" w:hAnsi="Times New Roman" w:cs="Times New Roman"/>
          <w:iCs/>
          <w:sz w:val="24"/>
          <w:szCs w:val="24"/>
        </w:rPr>
        <w:t xml:space="preserve"> t</w:t>
      </w:r>
      <w:r w:rsidRPr="00316F33">
        <w:rPr>
          <w:rFonts w:ascii="Times New Roman" w:eastAsiaTheme="minorEastAsia" w:hAnsi="Times New Roman" w:cs="Times New Roman"/>
          <w:iCs/>
          <w:sz w:val="24"/>
          <w:szCs w:val="24"/>
        </w:rPr>
        <w:t xml:space="preserve">wo </w:t>
      </w:r>
      <w:r w:rsidR="000F0BF3">
        <w:rPr>
          <w:rFonts w:ascii="Times New Roman" w:eastAsiaTheme="minorEastAsia" w:hAnsi="Times New Roman" w:cs="Times New Roman"/>
          <w:iCs/>
          <w:sz w:val="24"/>
          <w:szCs w:val="24"/>
        </w:rPr>
        <w:t xml:space="preserve">of them, ω (width of competition) and t* (trait difference threshold to competition) </w:t>
      </w:r>
      <w:r w:rsidRPr="00316F33">
        <w:rPr>
          <w:rFonts w:ascii="Times New Roman" w:eastAsiaTheme="minorEastAsia" w:hAnsi="Times New Roman" w:cs="Times New Roman"/>
          <w:iCs/>
          <w:sz w:val="24"/>
          <w:szCs w:val="24"/>
        </w:rPr>
        <w:t xml:space="preserve">describe </w:t>
      </w:r>
      <w:r>
        <w:rPr>
          <w:rFonts w:ascii="Times New Roman" w:eastAsiaTheme="minorEastAsia" w:hAnsi="Times New Roman" w:cs="Times New Roman"/>
          <w:iCs/>
          <w:sz w:val="24"/>
          <w:szCs w:val="24"/>
        </w:rPr>
        <w:t>the trait-matching model between competing individuals</w:t>
      </w:r>
      <w:r w:rsidR="000F0BF3">
        <w:rPr>
          <w:rFonts w:ascii="Times New Roman" w:eastAsiaTheme="minorEastAsia" w:hAnsi="Times New Roman" w:cs="Times New Roman"/>
          <w:iCs/>
          <w:sz w:val="24"/>
          <w:szCs w:val="24"/>
        </w:rPr>
        <w:t xml:space="preserve"> and </w:t>
      </w:r>
      <w:r w:rsidR="00752894">
        <w:rPr>
          <w:rFonts w:ascii="Times New Roman" w:eastAsiaTheme="minorEastAsia" w:hAnsi="Times New Roman" w:cs="Times New Roman"/>
          <w:iCs/>
          <w:sz w:val="24"/>
          <w:szCs w:val="24"/>
        </w:rPr>
        <w:t xml:space="preserve">the </w:t>
      </w:r>
      <w:r w:rsidR="000F0BF3">
        <w:rPr>
          <w:rFonts w:ascii="Times New Roman" w:eastAsiaTheme="minorEastAsia" w:hAnsi="Times New Roman" w:cs="Times New Roman"/>
          <w:iCs/>
          <w:sz w:val="24"/>
          <w:szCs w:val="24"/>
        </w:rPr>
        <w:t xml:space="preserve">third parameter,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oMath>
      <w:r w:rsidR="000F0BF3">
        <w:rPr>
          <w:rFonts w:ascii="Times New Roman" w:eastAsiaTheme="minorEastAsia" w:hAnsi="Times New Roman" w:cs="Times New Roman"/>
          <w:sz w:val="24"/>
          <w:szCs w:val="24"/>
        </w:rPr>
        <w:t>, intraspecific trait variance</w:t>
      </w:r>
      <w:r w:rsidR="00752894">
        <w:rPr>
          <w:rFonts w:ascii="Times New Roman" w:eastAsiaTheme="minorEastAsia" w:hAnsi="Times New Roman" w:cs="Times New Roman"/>
          <w:sz w:val="24"/>
          <w:szCs w:val="24"/>
        </w:rPr>
        <w:t>,</w:t>
      </w:r>
      <w:r w:rsidR="000F0BF3">
        <w:rPr>
          <w:rFonts w:ascii="Times New Roman" w:eastAsiaTheme="minorEastAsia" w:hAnsi="Times New Roman" w:cs="Times New Roman"/>
          <w:sz w:val="24"/>
          <w:szCs w:val="24"/>
        </w:rPr>
        <w:t xml:space="preserve"> describes species specific trait variation. </w:t>
      </w:r>
      <w:r w:rsidR="00752894">
        <w:rPr>
          <w:rFonts w:ascii="Times New Roman" w:eastAsiaTheme="minorEastAsia" w:hAnsi="Times New Roman" w:cs="Times New Roman"/>
          <w:sz w:val="24"/>
          <w:szCs w:val="24"/>
        </w:rPr>
        <w:t xml:space="preserve">Based on </w:t>
      </w:r>
      <w:r w:rsidR="00301201">
        <w:rPr>
          <w:rFonts w:ascii="Times New Roman" w:eastAsiaTheme="minorEastAsia" w:hAnsi="Times New Roman" w:cs="Times New Roman"/>
          <w:sz w:val="24"/>
          <w:szCs w:val="24"/>
        </w:rPr>
        <w:t xml:space="preserve">the </w:t>
      </w:r>
      <w:r w:rsidR="00752894">
        <w:rPr>
          <w:rFonts w:ascii="Times New Roman" w:eastAsiaTheme="minorEastAsia" w:hAnsi="Times New Roman" w:cs="Times New Roman"/>
          <w:sz w:val="24"/>
          <w:szCs w:val="24"/>
        </w:rPr>
        <w:t>models above we can deduce that</w:t>
      </w:r>
      <w:r w:rsidR="00FA0F90">
        <w:rPr>
          <w:rFonts w:ascii="Times New Roman" w:eastAsiaTheme="minorEastAsia" w:hAnsi="Times New Roman" w:cs="Times New Roman"/>
          <w:sz w:val="24"/>
          <w:szCs w:val="24"/>
        </w:rPr>
        <w:t xml:space="preserve"> </w:t>
      </w:r>
      <w:proofErr w:type="spellStart"/>
      <w:r w:rsidR="00FA0F90">
        <w:rPr>
          <w:rFonts w:ascii="Times New Roman" w:eastAsiaTheme="minorEastAsia" w:hAnsi="Times New Roman" w:cs="Times New Roman"/>
          <w:sz w:val="24"/>
          <w:szCs w:val="24"/>
        </w:rPr>
        <w:t>i</w:t>
      </w:r>
      <w:proofErr w:type="spellEnd"/>
      <w:r w:rsidR="00FA0F90">
        <w:rPr>
          <w:rFonts w:ascii="Times New Roman" w:eastAsiaTheme="minorEastAsia" w:hAnsi="Times New Roman" w:cs="Times New Roman"/>
          <w:sz w:val="24"/>
          <w:szCs w:val="24"/>
        </w:rPr>
        <w:t xml:space="preserve">) </w:t>
      </w:r>
      <w:r w:rsidR="00752894">
        <w:rPr>
          <w:rFonts w:ascii="Times New Roman" w:eastAsiaTheme="minorEastAsia" w:hAnsi="Times New Roman" w:cs="Times New Roman"/>
          <w:iCs/>
          <w:sz w:val="24"/>
          <w:szCs w:val="24"/>
        </w:rPr>
        <w:t>h</w:t>
      </w:r>
      <w:r w:rsidR="003F45A2">
        <w:rPr>
          <w:rFonts w:ascii="Times New Roman" w:eastAsiaTheme="minorEastAsia" w:hAnsi="Times New Roman" w:cs="Times New Roman"/>
          <w:iCs/>
          <w:sz w:val="24"/>
          <w:szCs w:val="24"/>
        </w:rPr>
        <w:t xml:space="preserve">igher values of ω indicate stronger </w:t>
      </w:r>
      <w:r w:rsidR="00AC73A0">
        <w:rPr>
          <w:rFonts w:ascii="Times New Roman" w:eastAsiaTheme="minorEastAsia" w:hAnsi="Times New Roman" w:cs="Times New Roman"/>
          <w:iCs/>
          <w:sz w:val="24"/>
          <w:szCs w:val="24"/>
        </w:rPr>
        <w:t>competition between individuals with given trait values</w:t>
      </w:r>
      <w:r w:rsidR="00752894">
        <w:rPr>
          <w:rFonts w:ascii="Times New Roman" w:eastAsiaTheme="minorEastAsia" w:hAnsi="Times New Roman" w:cs="Times New Roman"/>
          <w:iCs/>
          <w:sz w:val="24"/>
          <w:szCs w:val="24"/>
        </w:rPr>
        <w:t>,</w:t>
      </w:r>
      <w:r w:rsidR="00AC73A0">
        <w:rPr>
          <w:rFonts w:ascii="Times New Roman" w:eastAsiaTheme="minorEastAsia" w:hAnsi="Times New Roman" w:cs="Times New Roman"/>
          <w:iCs/>
          <w:sz w:val="24"/>
          <w:szCs w:val="24"/>
        </w:rPr>
        <w:t xml:space="preserve"> i.e. for higher values of ω, strength of competition decreases slower with trait difference</w:t>
      </w:r>
      <w:r w:rsidR="009258EC">
        <w:rPr>
          <w:rFonts w:ascii="Times New Roman" w:eastAsiaTheme="minorEastAsia" w:hAnsi="Times New Roman" w:cs="Times New Roman"/>
          <w:iCs/>
          <w:sz w:val="24"/>
          <w:szCs w:val="24"/>
        </w:rPr>
        <w:t xml:space="preserve">, thus, imposing stronger selection pressure on competitors. </w:t>
      </w:r>
      <w:r w:rsidR="00752894">
        <w:rPr>
          <w:rFonts w:ascii="Times New Roman" w:eastAsiaTheme="minorEastAsia" w:hAnsi="Times New Roman" w:cs="Times New Roman"/>
          <w:iCs/>
          <w:sz w:val="24"/>
          <w:szCs w:val="24"/>
        </w:rPr>
        <w:t>L</w:t>
      </w:r>
      <w:r w:rsidR="006B519A">
        <w:rPr>
          <w:rFonts w:ascii="Times New Roman" w:eastAsiaTheme="minorEastAsia" w:hAnsi="Times New Roman" w:cs="Times New Roman"/>
          <w:iCs/>
          <w:sz w:val="24"/>
          <w:szCs w:val="24"/>
        </w:rPr>
        <w:t xml:space="preserve">ower ω values indicate stronger adherence to </w:t>
      </w:r>
      <w:r w:rsidR="00752894">
        <w:rPr>
          <w:rFonts w:ascii="Times New Roman" w:eastAsiaTheme="minorEastAsia" w:hAnsi="Times New Roman" w:cs="Times New Roman"/>
          <w:iCs/>
          <w:sz w:val="24"/>
          <w:szCs w:val="24"/>
        </w:rPr>
        <w:t xml:space="preserve">the </w:t>
      </w:r>
      <w:r w:rsidR="006B519A">
        <w:rPr>
          <w:rFonts w:ascii="Times New Roman" w:eastAsiaTheme="minorEastAsia" w:hAnsi="Times New Roman" w:cs="Times New Roman"/>
          <w:iCs/>
          <w:sz w:val="24"/>
          <w:szCs w:val="24"/>
        </w:rPr>
        <w:t xml:space="preserve">trait-matching mechanism. </w:t>
      </w:r>
      <w:r w:rsidR="001E0B9F">
        <w:rPr>
          <w:rFonts w:ascii="Times New Roman" w:eastAsiaTheme="minorEastAsia" w:hAnsi="Times New Roman" w:cs="Times New Roman"/>
          <w:iCs/>
          <w:sz w:val="24"/>
          <w:szCs w:val="24"/>
        </w:rPr>
        <w:t>ii) Threshold values, t*, dictate whether individuals</w:t>
      </w:r>
      <w:r w:rsidR="00752894">
        <w:rPr>
          <w:rFonts w:ascii="Times New Roman" w:eastAsiaTheme="minorEastAsia" w:hAnsi="Times New Roman" w:cs="Times New Roman"/>
          <w:iCs/>
          <w:sz w:val="24"/>
          <w:szCs w:val="24"/>
        </w:rPr>
        <w:t xml:space="preserve"> </w:t>
      </w:r>
      <w:r w:rsidR="001E0B9F">
        <w:rPr>
          <w:rFonts w:ascii="Times New Roman" w:eastAsiaTheme="minorEastAsia" w:hAnsi="Times New Roman" w:cs="Times New Roman"/>
          <w:iCs/>
          <w:sz w:val="24"/>
          <w:szCs w:val="24"/>
        </w:rPr>
        <w:t>compe</w:t>
      </w:r>
      <w:r w:rsidR="00752894">
        <w:rPr>
          <w:rFonts w:ascii="Times New Roman" w:eastAsiaTheme="minorEastAsia" w:hAnsi="Times New Roman" w:cs="Times New Roman"/>
          <w:iCs/>
          <w:sz w:val="24"/>
          <w:szCs w:val="24"/>
        </w:rPr>
        <w:t>te</w:t>
      </w:r>
      <w:r w:rsidR="001E0B9F">
        <w:rPr>
          <w:rFonts w:ascii="Times New Roman" w:eastAsiaTheme="minorEastAsia" w:hAnsi="Times New Roman" w:cs="Times New Roman"/>
          <w:iCs/>
          <w:sz w:val="24"/>
          <w:szCs w:val="24"/>
        </w:rPr>
        <w:t xml:space="preserve"> or not based on their trait values. </w:t>
      </w:r>
      <w:r w:rsidR="00752894">
        <w:rPr>
          <w:rFonts w:ascii="Times New Roman" w:eastAsiaTheme="minorEastAsia" w:hAnsi="Times New Roman" w:cs="Times New Roman"/>
          <w:iCs/>
          <w:sz w:val="24"/>
          <w:szCs w:val="24"/>
        </w:rPr>
        <w:t xml:space="preserve">At the </w:t>
      </w:r>
      <w:r w:rsidR="009258EC">
        <w:rPr>
          <w:rFonts w:ascii="Times New Roman" w:eastAsiaTheme="minorEastAsia" w:hAnsi="Times New Roman" w:cs="Times New Roman"/>
          <w:iCs/>
          <w:sz w:val="24"/>
          <w:szCs w:val="24"/>
        </w:rPr>
        <w:t xml:space="preserve">species level, t* signifies </w:t>
      </w:r>
      <w:r w:rsidR="00752894">
        <w:rPr>
          <w:rFonts w:ascii="Times New Roman" w:eastAsiaTheme="minorEastAsia" w:hAnsi="Times New Roman" w:cs="Times New Roman"/>
          <w:iCs/>
          <w:sz w:val="24"/>
          <w:szCs w:val="24"/>
        </w:rPr>
        <w:t xml:space="preserve">a </w:t>
      </w:r>
      <w:r w:rsidR="009258EC">
        <w:rPr>
          <w:rFonts w:ascii="Times New Roman" w:eastAsiaTheme="minorEastAsia" w:hAnsi="Times New Roman" w:cs="Times New Roman"/>
          <w:iCs/>
          <w:sz w:val="24"/>
          <w:szCs w:val="24"/>
        </w:rPr>
        <w:t xml:space="preserve">neighborhood of competitors for a given species. iii) Intraspecific trait variation for a given species,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oMath>
      <w:r w:rsidR="009258EC">
        <w:rPr>
          <w:rFonts w:ascii="Times New Roman" w:eastAsiaTheme="minorEastAsia" w:hAnsi="Times New Roman" w:cs="Times New Roman"/>
          <w:sz w:val="24"/>
          <w:szCs w:val="24"/>
        </w:rPr>
        <w:t>, indicates</w:t>
      </w:r>
      <w:r w:rsidR="00752894">
        <w:rPr>
          <w:rFonts w:ascii="Times New Roman" w:eastAsiaTheme="minorEastAsia" w:hAnsi="Times New Roman" w:cs="Times New Roman"/>
          <w:sz w:val="24"/>
          <w:szCs w:val="24"/>
        </w:rPr>
        <w:t xml:space="preserve"> th</w:t>
      </w:r>
      <w:r w:rsidR="00C72A92">
        <w:rPr>
          <w:rFonts w:ascii="Times New Roman" w:eastAsiaTheme="minorEastAsia" w:hAnsi="Times New Roman" w:cs="Times New Roman"/>
          <w:sz w:val="24"/>
          <w:szCs w:val="24"/>
        </w:rPr>
        <w:t>e</w:t>
      </w:r>
      <w:r w:rsidR="009258EC">
        <w:rPr>
          <w:rFonts w:ascii="Times New Roman" w:eastAsiaTheme="minorEastAsia" w:hAnsi="Times New Roman" w:cs="Times New Roman"/>
          <w:sz w:val="24"/>
          <w:szCs w:val="24"/>
        </w:rPr>
        <w:t xml:space="preserve"> </w:t>
      </w:r>
      <w:r w:rsidR="00752894">
        <w:rPr>
          <w:rFonts w:ascii="Times New Roman" w:eastAsiaTheme="minorEastAsia" w:hAnsi="Times New Roman" w:cs="Times New Roman"/>
          <w:sz w:val="24"/>
          <w:szCs w:val="24"/>
        </w:rPr>
        <w:t>species</w:t>
      </w:r>
      <w:r w:rsidR="00C72A92">
        <w:rPr>
          <w:rFonts w:ascii="Times New Roman" w:eastAsiaTheme="minorEastAsia" w:hAnsi="Times New Roman" w:cs="Times New Roman"/>
          <w:sz w:val="24"/>
          <w:szCs w:val="24"/>
        </w:rPr>
        <w:t>’</w:t>
      </w:r>
      <w:r w:rsidR="00752894">
        <w:rPr>
          <w:rFonts w:ascii="Times New Roman" w:eastAsiaTheme="minorEastAsia" w:hAnsi="Times New Roman" w:cs="Times New Roman"/>
          <w:sz w:val="24"/>
          <w:szCs w:val="24"/>
        </w:rPr>
        <w:t xml:space="preserve"> </w:t>
      </w:r>
      <w:r w:rsidR="009258EC">
        <w:rPr>
          <w:rFonts w:ascii="Times New Roman" w:eastAsiaTheme="minorEastAsia" w:hAnsi="Times New Roman" w:cs="Times New Roman"/>
          <w:sz w:val="24"/>
          <w:szCs w:val="24"/>
        </w:rPr>
        <w:t>response to selection pressure. Higher trait variance will lower the rate mean trait change for a given species. While the</w:t>
      </w:r>
      <w:r w:rsidR="00301201">
        <w:rPr>
          <w:rFonts w:ascii="Times New Roman" w:eastAsiaTheme="minorEastAsia" w:hAnsi="Times New Roman" w:cs="Times New Roman"/>
          <w:sz w:val="24"/>
          <w:szCs w:val="24"/>
        </w:rPr>
        <w:t xml:space="preserve"> individual</w:t>
      </w:r>
      <w:r w:rsidR="009258EC">
        <w:rPr>
          <w:rFonts w:ascii="Times New Roman" w:eastAsiaTheme="minorEastAsia" w:hAnsi="Times New Roman" w:cs="Times New Roman"/>
          <w:sz w:val="24"/>
          <w:szCs w:val="24"/>
        </w:rPr>
        <w:t xml:space="preserve"> </w:t>
      </w:r>
      <w:r w:rsidR="00301201">
        <w:rPr>
          <w:rFonts w:ascii="Times New Roman" w:eastAsiaTheme="minorEastAsia" w:hAnsi="Times New Roman" w:cs="Times New Roman"/>
          <w:sz w:val="24"/>
          <w:szCs w:val="24"/>
        </w:rPr>
        <w:t xml:space="preserve">influence </w:t>
      </w:r>
      <w:r w:rsidR="009258EC">
        <w:rPr>
          <w:rFonts w:ascii="Times New Roman" w:eastAsiaTheme="minorEastAsia" w:hAnsi="Times New Roman" w:cs="Times New Roman"/>
          <w:sz w:val="24"/>
          <w:szCs w:val="24"/>
        </w:rPr>
        <w:t xml:space="preserve">of these parameters on species’ trait evolution can be </w:t>
      </w:r>
      <w:r w:rsidR="00752894">
        <w:rPr>
          <w:rFonts w:ascii="Times New Roman" w:eastAsiaTheme="minorEastAsia" w:hAnsi="Times New Roman" w:cs="Times New Roman"/>
          <w:sz w:val="24"/>
          <w:szCs w:val="24"/>
        </w:rPr>
        <w:t xml:space="preserve">easily </w:t>
      </w:r>
      <w:r w:rsidR="009258EC">
        <w:rPr>
          <w:rFonts w:ascii="Times New Roman" w:eastAsiaTheme="minorEastAsia" w:hAnsi="Times New Roman" w:cs="Times New Roman"/>
          <w:sz w:val="24"/>
          <w:szCs w:val="24"/>
        </w:rPr>
        <w:t xml:space="preserve">deduced, their collective impact on community level emergent properties </w:t>
      </w:r>
      <w:r w:rsidR="00CF54F5">
        <w:rPr>
          <w:rFonts w:ascii="Times New Roman" w:eastAsiaTheme="minorEastAsia" w:hAnsi="Times New Roman" w:cs="Times New Roman"/>
          <w:sz w:val="24"/>
          <w:szCs w:val="24"/>
        </w:rPr>
        <w:t>is</w:t>
      </w:r>
      <w:r w:rsidR="009258EC">
        <w:rPr>
          <w:rFonts w:ascii="Times New Roman" w:eastAsiaTheme="minorEastAsia" w:hAnsi="Times New Roman" w:cs="Times New Roman"/>
          <w:sz w:val="24"/>
          <w:szCs w:val="24"/>
        </w:rPr>
        <w:t xml:space="preserve"> difficult </w:t>
      </w:r>
      <w:r w:rsidR="00CF54F5">
        <w:rPr>
          <w:rFonts w:ascii="Times New Roman" w:eastAsiaTheme="minorEastAsia" w:hAnsi="Times New Roman" w:cs="Times New Roman"/>
          <w:sz w:val="24"/>
          <w:szCs w:val="24"/>
        </w:rPr>
        <w:t>to assess</w:t>
      </w:r>
      <w:r w:rsidR="009258EC">
        <w:rPr>
          <w:rFonts w:ascii="Times New Roman" w:eastAsiaTheme="minorEastAsia" w:hAnsi="Times New Roman" w:cs="Times New Roman"/>
          <w:sz w:val="24"/>
          <w:szCs w:val="24"/>
        </w:rPr>
        <w:t xml:space="preserve">. </w:t>
      </w:r>
      <w:r w:rsidR="00CF54F5">
        <w:rPr>
          <w:rFonts w:ascii="Times New Roman" w:eastAsiaTheme="minorEastAsia" w:hAnsi="Times New Roman" w:cs="Times New Roman"/>
          <w:sz w:val="24"/>
          <w:szCs w:val="24"/>
        </w:rPr>
        <w:t>Thus, w</w:t>
      </w:r>
      <w:r w:rsidR="009258EC">
        <w:rPr>
          <w:rFonts w:ascii="Times New Roman" w:eastAsiaTheme="minorEastAsia" w:hAnsi="Times New Roman" w:cs="Times New Roman"/>
          <w:sz w:val="24"/>
          <w:szCs w:val="24"/>
        </w:rPr>
        <w:t xml:space="preserve">e simulated population and trait dynamics of varying assemblages of competing species and assessed the influence of </w:t>
      </w:r>
      <w:r w:rsidR="00043AE2">
        <w:rPr>
          <w:rFonts w:ascii="Times New Roman" w:eastAsiaTheme="minorEastAsia" w:hAnsi="Times New Roman" w:cs="Times New Roman"/>
          <w:sz w:val="24"/>
          <w:szCs w:val="24"/>
        </w:rPr>
        <w:t>the parameters on community level patterns.</w:t>
      </w:r>
    </w:p>
    <w:p w14:paraId="139D72BA" w14:textId="7D517841" w:rsidR="0041117D" w:rsidRDefault="003532F8" w:rsidP="006624F3">
      <w:pPr>
        <w:spacing w:line="24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Simulating population and trait dynamics:</w:t>
      </w:r>
    </w:p>
    <w:p w14:paraId="34DA4768" w14:textId="0B9FD3B5" w:rsidR="00C72A92" w:rsidRPr="00C72A92" w:rsidRDefault="000F2B1B" w:rsidP="00C72A92">
      <w:pPr>
        <w:spacing w:line="24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For each </w:t>
      </w:r>
      <w:r w:rsidR="00C72A92">
        <w:rPr>
          <w:rFonts w:ascii="Times New Roman" w:eastAsiaTheme="minorEastAsia" w:hAnsi="Times New Roman" w:cs="Times New Roman"/>
          <w:iCs/>
          <w:sz w:val="24"/>
          <w:szCs w:val="24"/>
        </w:rPr>
        <w:t xml:space="preserve">initial </w:t>
      </w:r>
      <w:r>
        <w:rPr>
          <w:rFonts w:ascii="Times New Roman" w:eastAsiaTheme="minorEastAsia" w:hAnsi="Times New Roman" w:cs="Times New Roman"/>
          <w:iCs/>
          <w:sz w:val="24"/>
          <w:szCs w:val="24"/>
        </w:rPr>
        <w:t xml:space="preserve">assemblage </w:t>
      </w:r>
      <w:r w:rsidR="00C72A92">
        <w:rPr>
          <w:rFonts w:ascii="Times New Roman" w:eastAsiaTheme="minorEastAsia" w:hAnsi="Times New Roman" w:cs="Times New Roman"/>
          <w:iCs/>
          <w:sz w:val="24"/>
          <w:szCs w:val="24"/>
        </w:rPr>
        <w:t>of 20 or 50 species,</w:t>
      </w:r>
      <w:r>
        <w:rPr>
          <w:rFonts w:ascii="Times New Roman" w:eastAsiaTheme="minorEastAsia" w:hAnsi="Times New Roman" w:cs="Times New Roman"/>
          <w:iCs/>
          <w:sz w:val="24"/>
          <w:szCs w:val="24"/>
        </w:rPr>
        <w:t xml:space="preserve"> </w:t>
      </w:r>
      <w:r w:rsidR="00C72A92">
        <w:rPr>
          <w:rFonts w:ascii="Times New Roman" w:eastAsiaTheme="minorEastAsia" w:hAnsi="Times New Roman" w:cs="Times New Roman"/>
          <w:iCs/>
          <w:sz w:val="24"/>
          <w:szCs w:val="24"/>
        </w:rPr>
        <w:t xml:space="preserve">we generated </w:t>
      </w:r>
      <w:r w:rsidR="00C72A92">
        <w:rPr>
          <w:rFonts w:ascii="Times New Roman" w:eastAsiaTheme="minorEastAsia" w:hAnsi="Times New Roman" w:cs="Times New Roman"/>
          <w:iCs/>
          <w:sz w:val="24"/>
          <w:szCs w:val="24"/>
        </w:rPr>
        <w:t>60 distinct combinations of parameters by choosing following values for three parameters:</w:t>
      </w:r>
      <w:r w:rsidR="00C72A92">
        <w:rPr>
          <w:rFonts w:ascii="Times New Roman" w:eastAsiaTheme="minorEastAsia" w:hAnsi="Times New Roman" w:cs="Times New Roman"/>
          <w:iCs/>
          <w:sz w:val="24"/>
          <w:szCs w:val="24"/>
        </w:rPr>
        <w:t xml:space="preserve">1) </w:t>
      </w:r>
      <w:r w:rsidR="00C72A92" w:rsidRPr="00C72A92">
        <w:rPr>
          <w:rFonts w:ascii="Times New Roman" w:eastAsiaTheme="minorEastAsia" w:hAnsi="Times New Roman" w:cs="Times New Roman"/>
          <w:iCs/>
          <w:sz w:val="24"/>
          <w:szCs w:val="24"/>
        </w:rPr>
        <w:t>Threshold to competition: either 5,7,10 or no threshold.</w:t>
      </w:r>
      <w:r w:rsidR="00C72A92">
        <w:rPr>
          <w:rFonts w:ascii="Times New Roman" w:eastAsiaTheme="minorEastAsia" w:hAnsi="Times New Roman" w:cs="Times New Roman"/>
          <w:iCs/>
          <w:sz w:val="24"/>
          <w:szCs w:val="24"/>
        </w:rPr>
        <w:t xml:space="preserve"> 2)</w:t>
      </w:r>
      <w:r w:rsidR="00C72A92" w:rsidRPr="00C72A92">
        <w:rPr>
          <w:rFonts w:ascii="Times New Roman" w:eastAsiaTheme="minorEastAsia" w:hAnsi="Times New Roman" w:cs="Times New Roman"/>
          <w:iCs/>
          <w:sz w:val="24"/>
          <w:szCs w:val="24"/>
        </w:rPr>
        <w:t>Intraspecific variability: For each species, the standard deviation for the trait distribution was chosen from one of the three uniform distributions - low: [0.5,1.5], high: [2.5,3.5], wide: [0.5,3.5].</w:t>
      </w:r>
      <w:r w:rsidR="00C72A92">
        <w:rPr>
          <w:rFonts w:ascii="Times New Roman" w:eastAsiaTheme="minorEastAsia" w:hAnsi="Times New Roman" w:cs="Times New Roman"/>
          <w:iCs/>
          <w:sz w:val="24"/>
          <w:szCs w:val="24"/>
        </w:rPr>
        <w:t xml:space="preserve"> 3)</w:t>
      </w:r>
      <w:r w:rsidR="00C72A92" w:rsidRPr="00C72A92">
        <w:rPr>
          <w:rFonts w:ascii="Times New Roman" w:eastAsiaTheme="minorEastAsia" w:hAnsi="Times New Roman" w:cs="Times New Roman"/>
          <w:iCs/>
          <w:sz w:val="24"/>
          <w:szCs w:val="24"/>
        </w:rPr>
        <w:t>Width of competition: either 0.05, 0.1, 0.25,0.5 or 1. Higher value signify a stronger negative impact of competition.</w:t>
      </w:r>
    </w:p>
    <w:p w14:paraId="2910ACF4" w14:textId="1B575702" w:rsidR="00863D23" w:rsidRPr="00863D23" w:rsidRDefault="00C72A92" w:rsidP="00863D23">
      <w:pPr>
        <w:spacing w:line="24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We incorporated these parameter combinations with</w:t>
      </w:r>
      <w:r w:rsidR="00436941">
        <w:rPr>
          <w:rFonts w:ascii="Times New Roman" w:eastAsiaTheme="minorEastAsia" w:hAnsi="Times New Roman" w:cs="Times New Roman"/>
          <w:iCs/>
          <w:sz w:val="24"/>
          <w:szCs w:val="24"/>
        </w:rPr>
        <w:t xml:space="preserve"> 100 different sets of initial conditions</w:t>
      </w:r>
      <w:r w:rsidR="00A73F34">
        <w:rPr>
          <w:rFonts w:ascii="Times New Roman" w:eastAsiaTheme="minorEastAsia" w:hAnsi="Times New Roman" w:cs="Times New Roman"/>
          <w:iCs/>
          <w:sz w:val="24"/>
          <w:szCs w:val="24"/>
        </w:rPr>
        <w:t xml:space="preserve"> (for initial population size, carrying capacity and intrinsic growth rates). </w:t>
      </w:r>
      <w:r w:rsidR="008B4B07">
        <w:rPr>
          <w:rFonts w:ascii="Times New Roman" w:eastAsiaTheme="minorEastAsia" w:hAnsi="Times New Roman" w:cs="Times New Roman"/>
          <w:iCs/>
          <w:sz w:val="24"/>
          <w:szCs w:val="24"/>
        </w:rPr>
        <w:t xml:space="preserve">Initial population sizes for species were chosen from </w:t>
      </w:r>
      <w:r w:rsidR="00435019">
        <w:rPr>
          <w:rFonts w:ascii="Times New Roman" w:eastAsiaTheme="minorEastAsia" w:hAnsi="Times New Roman" w:cs="Times New Roman"/>
          <w:iCs/>
          <w:sz w:val="24"/>
          <w:szCs w:val="24"/>
        </w:rPr>
        <w:t>f</w:t>
      </w:r>
      <w:r w:rsidR="008B4B07">
        <w:rPr>
          <w:rFonts w:ascii="Times New Roman" w:eastAsiaTheme="minorEastAsia" w:hAnsi="Times New Roman" w:cs="Times New Roman"/>
          <w:iCs/>
          <w:sz w:val="24"/>
          <w:szCs w:val="24"/>
        </w:rPr>
        <w:t xml:space="preserve">olded </w:t>
      </w:r>
      <w:r w:rsidR="00435019">
        <w:rPr>
          <w:rFonts w:ascii="Times New Roman" w:eastAsiaTheme="minorEastAsia" w:hAnsi="Times New Roman" w:cs="Times New Roman"/>
          <w:iCs/>
          <w:sz w:val="24"/>
          <w:szCs w:val="24"/>
        </w:rPr>
        <w:t>n</w:t>
      </w:r>
      <w:r w:rsidR="008B4B07">
        <w:rPr>
          <w:rFonts w:ascii="Times New Roman" w:eastAsiaTheme="minorEastAsia" w:hAnsi="Times New Roman" w:cs="Times New Roman"/>
          <w:iCs/>
          <w:sz w:val="24"/>
          <w:szCs w:val="24"/>
        </w:rPr>
        <w:t>ormal distribution</w:t>
      </w:r>
      <w:r w:rsidR="007E0C7A">
        <w:rPr>
          <w:rFonts w:ascii="Times New Roman" w:eastAsiaTheme="minorEastAsia" w:hAnsi="Times New Roman" w:cs="Times New Roman"/>
          <w:iCs/>
          <w:sz w:val="24"/>
          <w:szCs w:val="24"/>
        </w:rPr>
        <w:t xml:space="preserve"> with mean 1000 and </w:t>
      </w:r>
      <w:r w:rsidR="005B2979">
        <w:rPr>
          <w:rFonts w:ascii="Times New Roman" w:eastAsiaTheme="minorEastAsia" w:hAnsi="Times New Roman" w:cs="Times New Roman"/>
          <w:iCs/>
          <w:sz w:val="24"/>
          <w:szCs w:val="24"/>
        </w:rPr>
        <w:t>standard deviation</w:t>
      </w:r>
      <w:r w:rsidR="007E0C7A">
        <w:rPr>
          <w:rFonts w:ascii="Times New Roman" w:eastAsiaTheme="minorEastAsia" w:hAnsi="Times New Roman" w:cs="Times New Roman"/>
          <w:iCs/>
          <w:sz w:val="24"/>
          <w:szCs w:val="24"/>
        </w:rPr>
        <w:t xml:space="preserve"> 500. </w:t>
      </w:r>
      <w:r w:rsidR="00275F20">
        <w:rPr>
          <w:rFonts w:ascii="Times New Roman" w:eastAsiaTheme="minorEastAsia" w:hAnsi="Times New Roman" w:cs="Times New Roman"/>
          <w:iCs/>
          <w:sz w:val="24"/>
          <w:szCs w:val="24"/>
        </w:rPr>
        <w:t>Carrying capacities were set to be double of initial population sizes for respective species.</w:t>
      </w:r>
      <w:r w:rsidR="005B2979">
        <w:rPr>
          <w:rFonts w:ascii="Times New Roman" w:eastAsiaTheme="minorEastAsia" w:hAnsi="Times New Roman" w:cs="Times New Roman"/>
          <w:iCs/>
          <w:sz w:val="24"/>
          <w:szCs w:val="24"/>
        </w:rPr>
        <w:t xml:space="preserve"> Intrinsic growth rates were chosen from </w:t>
      </w:r>
      <w:r w:rsidR="00301201">
        <w:rPr>
          <w:rFonts w:ascii="Times New Roman" w:eastAsiaTheme="minorEastAsia" w:hAnsi="Times New Roman" w:cs="Times New Roman"/>
          <w:iCs/>
          <w:sz w:val="24"/>
          <w:szCs w:val="24"/>
        </w:rPr>
        <w:t xml:space="preserve">a </w:t>
      </w:r>
      <w:r w:rsidR="005B2979">
        <w:rPr>
          <w:rFonts w:ascii="Times New Roman" w:eastAsiaTheme="minorEastAsia" w:hAnsi="Times New Roman" w:cs="Times New Roman"/>
          <w:iCs/>
          <w:sz w:val="24"/>
          <w:szCs w:val="24"/>
        </w:rPr>
        <w:t xml:space="preserve">folded normal distribution with mean 0 and standard deviation 0.5. Initial trait means are randomly sampled from </w:t>
      </w:r>
      <w:r w:rsidR="00301201">
        <w:rPr>
          <w:rFonts w:ascii="Times New Roman" w:eastAsiaTheme="minorEastAsia" w:hAnsi="Times New Roman" w:cs="Times New Roman"/>
          <w:iCs/>
          <w:sz w:val="24"/>
          <w:szCs w:val="24"/>
        </w:rPr>
        <w:t xml:space="preserve">a </w:t>
      </w:r>
      <w:r w:rsidR="005B2979">
        <w:rPr>
          <w:rFonts w:ascii="Times New Roman" w:eastAsiaTheme="minorEastAsia" w:hAnsi="Times New Roman" w:cs="Times New Roman"/>
          <w:iCs/>
          <w:sz w:val="24"/>
          <w:szCs w:val="24"/>
        </w:rPr>
        <w:t xml:space="preserve">Normal distribution with mean 0 and standard deviation 5. </w:t>
      </w:r>
      <w:r w:rsidR="00AF5C2B">
        <w:rPr>
          <w:rFonts w:ascii="Times New Roman" w:eastAsiaTheme="minorEastAsia" w:hAnsi="Times New Roman" w:cs="Times New Roman"/>
          <w:iCs/>
          <w:sz w:val="24"/>
          <w:szCs w:val="24"/>
        </w:rPr>
        <w:t>Narrow sense heritability was fixed at 0.5.</w:t>
      </w:r>
      <w:r>
        <w:rPr>
          <w:rFonts w:ascii="Times New Roman" w:eastAsiaTheme="minorEastAsia" w:hAnsi="Times New Roman" w:cs="Times New Roman"/>
          <w:iCs/>
          <w:sz w:val="24"/>
          <w:szCs w:val="24"/>
        </w:rPr>
        <w:t xml:space="preserve"> </w:t>
      </w:r>
      <w:r w:rsidR="000B4D57">
        <w:rPr>
          <w:rFonts w:ascii="Times New Roman" w:eastAsiaTheme="minorEastAsia" w:hAnsi="Times New Roman" w:cs="Times New Roman"/>
          <w:iCs/>
          <w:sz w:val="24"/>
          <w:szCs w:val="24"/>
        </w:rPr>
        <w:t xml:space="preserve">Values of trait </w:t>
      </w:r>
      <w:r w:rsidR="00F45BB1">
        <w:rPr>
          <w:rFonts w:ascii="Times New Roman" w:eastAsiaTheme="minorEastAsia" w:hAnsi="Times New Roman" w:cs="Times New Roman"/>
          <w:iCs/>
          <w:sz w:val="24"/>
          <w:szCs w:val="24"/>
        </w:rPr>
        <w:t>means,</w:t>
      </w:r>
      <w:r w:rsidR="000B4D57">
        <w:rPr>
          <w:rFonts w:ascii="Times New Roman" w:eastAsiaTheme="minorEastAsia" w:hAnsi="Times New Roman" w:cs="Times New Roman"/>
          <w:iCs/>
          <w:sz w:val="24"/>
          <w:szCs w:val="24"/>
        </w:rPr>
        <w:t xml:space="preserve"> and variabilities were chosen </w:t>
      </w:r>
      <w:r w:rsidR="00D93DB2">
        <w:rPr>
          <w:rFonts w:ascii="Times New Roman" w:eastAsiaTheme="minorEastAsia" w:hAnsi="Times New Roman" w:cs="Times New Roman"/>
          <w:iCs/>
          <w:sz w:val="24"/>
          <w:szCs w:val="24"/>
        </w:rPr>
        <w:t xml:space="preserve">relative to the smallest value of </w:t>
      </w:r>
      <w:r w:rsidR="0024157B">
        <w:rPr>
          <w:rFonts w:ascii="Times New Roman" w:eastAsiaTheme="minorEastAsia" w:hAnsi="Times New Roman" w:cs="Times New Roman"/>
          <w:iCs/>
          <w:sz w:val="24"/>
          <w:szCs w:val="24"/>
        </w:rPr>
        <w:t xml:space="preserve">the </w:t>
      </w:r>
      <w:r w:rsidR="00D93DB2">
        <w:rPr>
          <w:rFonts w:ascii="Times New Roman" w:eastAsiaTheme="minorEastAsia" w:hAnsi="Times New Roman" w:cs="Times New Roman"/>
          <w:iCs/>
          <w:sz w:val="24"/>
          <w:szCs w:val="24"/>
        </w:rPr>
        <w:t xml:space="preserve">threshold to competition (5, in this case). In this way, we could get </w:t>
      </w:r>
      <w:r w:rsidR="0024157B">
        <w:rPr>
          <w:rFonts w:ascii="Times New Roman" w:eastAsiaTheme="minorEastAsia" w:hAnsi="Times New Roman" w:cs="Times New Roman"/>
          <w:iCs/>
          <w:sz w:val="24"/>
          <w:szCs w:val="24"/>
        </w:rPr>
        <w:t xml:space="preserve">a large </w:t>
      </w:r>
      <w:r w:rsidR="00D93DB2">
        <w:rPr>
          <w:rFonts w:ascii="Times New Roman" w:eastAsiaTheme="minorEastAsia" w:hAnsi="Times New Roman" w:cs="Times New Roman"/>
          <w:iCs/>
          <w:sz w:val="24"/>
          <w:szCs w:val="24"/>
        </w:rPr>
        <w:t xml:space="preserve">variety of initial networks structures. </w:t>
      </w:r>
    </w:p>
    <w:p w14:paraId="09A4FA52" w14:textId="483A1438" w:rsidR="00C72A92" w:rsidRDefault="00863D23" w:rsidP="00C72A92">
      <w:pPr>
        <w:spacing w:line="24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Each simulation was run for </w:t>
      </w:r>
      <w:r w:rsidR="005E1DB1">
        <w:rPr>
          <w:rFonts w:ascii="Times New Roman" w:eastAsiaTheme="minorEastAsia" w:hAnsi="Times New Roman" w:cs="Times New Roman"/>
          <w:iCs/>
          <w:sz w:val="24"/>
          <w:szCs w:val="24"/>
        </w:rPr>
        <w:t>50000-time</w:t>
      </w:r>
      <w:r>
        <w:rPr>
          <w:rFonts w:ascii="Times New Roman" w:eastAsiaTheme="minorEastAsia" w:hAnsi="Times New Roman" w:cs="Times New Roman"/>
          <w:iCs/>
          <w:sz w:val="24"/>
          <w:szCs w:val="24"/>
        </w:rPr>
        <w:t xml:space="preserve"> unit</w:t>
      </w:r>
      <w:r w:rsidR="009E3A1C">
        <w:rPr>
          <w:rFonts w:ascii="Times New Roman" w:eastAsiaTheme="minorEastAsia" w:hAnsi="Times New Roman" w:cs="Times New Roman"/>
          <w:iCs/>
          <w:sz w:val="24"/>
          <w:szCs w:val="24"/>
        </w:rPr>
        <w:t xml:space="preserve">s. During the simulation, species whose populations went below zero were removed and labelled as ‘extinct’. </w:t>
      </w:r>
      <w:r w:rsidR="00C72A92" w:rsidRPr="005F4244">
        <w:rPr>
          <w:rFonts w:ascii="Times New Roman" w:eastAsiaTheme="minorEastAsia" w:hAnsi="Times New Roman" w:cs="Times New Roman"/>
          <w:iCs/>
          <w:sz w:val="24"/>
          <w:szCs w:val="24"/>
        </w:rPr>
        <w:t>Population and trait dynamics follow</w:t>
      </w:r>
      <w:r w:rsidR="00C72A92">
        <w:rPr>
          <w:rFonts w:ascii="Times New Roman" w:eastAsiaTheme="minorEastAsia" w:hAnsi="Times New Roman" w:cs="Times New Roman"/>
          <w:iCs/>
          <w:sz w:val="24"/>
          <w:szCs w:val="24"/>
        </w:rPr>
        <w:t>ing</w:t>
      </w:r>
      <w:r w:rsidR="00C72A92" w:rsidRPr="005F4244">
        <w:rPr>
          <w:rFonts w:ascii="Times New Roman" w:eastAsiaTheme="minorEastAsia" w:hAnsi="Times New Roman" w:cs="Times New Roman"/>
          <w:iCs/>
          <w:sz w:val="24"/>
          <w:szCs w:val="24"/>
        </w:rPr>
        <w:t xml:space="preserve"> the equations above were simulated in R. </w:t>
      </w:r>
      <w:r w:rsidR="00C72A92">
        <w:rPr>
          <w:rFonts w:ascii="Times New Roman" w:eastAsiaTheme="minorEastAsia" w:hAnsi="Times New Roman" w:cs="Times New Roman"/>
          <w:iCs/>
          <w:sz w:val="24"/>
          <w:szCs w:val="24"/>
        </w:rPr>
        <w:t xml:space="preserve">We ran simulations with assemblages of 20 species and 50 species. </w:t>
      </w:r>
    </w:p>
    <w:p w14:paraId="3D874669" w14:textId="77777777" w:rsidR="00C72A92" w:rsidRDefault="00C72A92" w:rsidP="006624F3">
      <w:pPr>
        <w:spacing w:line="240" w:lineRule="auto"/>
        <w:rPr>
          <w:rFonts w:ascii="Times New Roman" w:eastAsiaTheme="minorEastAsia" w:hAnsi="Times New Roman" w:cs="Times New Roman"/>
          <w:iCs/>
          <w:sz w:val="24"/>
          <w:szCs w:val="24"/>
        </w:rPr>
      </w:pPr>
    </w:p>
    <w:p w14:paraId="1C2E92FB" w14:textId="41C95989" w:rsidR="00436941" w:rsidRDefault="00436941" w:rsidP="006624F3">
      <w:pPr>
        <w:spacing w:line="240" w:lineRule="auto"/>
        <w:rPr>
          <w:rFonts w:ascii="Times New Roman" w:eastAsiaTheme="minorEastAsia" w:hAnsi="Times New Roman" w:cs="Times New Roman"/>
          <w:iCs/>
          <w:sz w:val="24"/>
          <w:szCs w:val="24"/>
        </w:rPr>
      </w:pPr>
    </w:p>
    <w:p w14:paraId="3EE2C755" w14:textId="1D05CEB0" w:rsidR="00400EB9" w:rsidRDefault="00347710" w:rsidP="006624F3">
      <w:pPr>
        <w:spacing w:line="240" w:lineRule="auto"/>
        <w:rPr>
          <w:rFonts w:ascii="Times New Roman" w:hAnsi="Times New Roman" w:cs="Times New Roman"/>
          <w:sz w:val="24"/>
          <w:szCs w:val="24"/>
        </w:rPr>
      </w:pPr>
      <w:r w:rsidRPr="00451846">
        <w:rPr>
          <w:rFonts w:ascii="Times New Roman" w:hAnsi="Times New Roman" w:cs="Times New Roman"/>
          <w:i/>
          <w:sz w:val="24"/>
          <w:szCs w:val="24"/>
        </w:rPr>
        <w:t>Response variables.</w:t>
      </w:r>
      <w:r>
        <w:rPr>
          <w:rFonts w:ascii="Times New Roman" w:hAnsi="Times New Roman" w:cs="Times New Roman"/>
          <w:sz w:val="24"/>
          <w:szCs w:val="24"/>
        </w:rPr>
        <w:t xml:space="preserve"> </w:t>
      </w:r>
    </w:p>
    <w:p w14:paraId="124EFBB1" w14:textId="5C0C292D" w:rsidR="00F965A5" w:rsidRDefault="00F965A5" w:rsidP="006624F3">
      <w:pPr>
        <w:spacing w:line="240" w:lineRule="auto"/>
        <w:rPr>
          <w:rFonts w:ascii="Times New Roman" w:hAnsi="Times New Roman" w:cs="Times New Roman"/>
          <w:sz w:val="24"/>
          <w:szCs w:val="24"/>
        </w:rPr>
      </w:pPr>
      <w:r>
        <w:rPr>
          <w:rFonts w:ascii="Times New Roman" w:hAnsi="Times New Roman" w:cs="Times New Roman"/>
          <w:sz w:val="24"/>
          <w:szCs w:val="24"/>
        </w:rPr>
        <w:t xml:space="preserve">During the simulation, at 50 intermediate time points, connectance, </w:t>
      </w:r>
      <w:r w:rsidR="006042BD">
        <w:rPr>
          <w:rFonts w:ascii="Times New Roman" w:hAnsi="Times New Roman" w:cs="Times New Roman"/>
          <w:sz w:val="24"/>
          <w:szCs w:val="24"/>
        </w:rPr>
        <w:t xml:space="preserve">maximum </w:t>
      </w:r>
      <w:r>
        <w:rPr>
          <w:rFonts w:ascii="Times New Roman" w:hAnsi="Times New Roman" w:cs="Times New Roman"/>
          <w:sz w:val="24"/>
          <w:szCs w:val="24"/>
        </w:rPr>
        <w:t xml:space="preserve">modularity and </w:t>
      </w:r>
      <w:ins w:id="3" w:author="Microsoft Office User" w:date="2019-07-04T21:00:00Z">
        <w:r w:rsidR="00435019">
          <w:rPr>
            <w:rFonts w:ascii="Times New Roman" w:hAnsi="Times New Roman" w:cs="Times New Roman"/>
            <w:sz w:val="24"/>
            <w:szCs w:val="24"/>
          </w:rPr>
          <w:t xml:space="preserve">a </w:t>
        </w:r>
      </w:ins>
      <w:r>
        <w:rPr>
          <w:rFonts w:ascii="Times New Roman" w:hAnsi="Times New Roman" w:cs="Times New Roman"/>
          <w:sz w:val="24"/>
          <w:szCs w:val="24"/>
        </w:rPr>
        <w:t>trait spacing parameter, Mean Nearest Neighbor Distance (MNND) were calculated for existing set of species.</w:t>
      </w:r>
    </w:p>
    <w:p w14:paraId="7546393A" w14:textId="28F4124E" w:rsidR="00D0146A" w:rsidRDefault="00807B00" w:rsidP="006042BD">
      <w:pPr>
        <w:shd w:val="clear" w:color="auto" w:fill="FFFFFF"/>
        <w:rPr>
          <w:rFonts w:ascii="Times New Roman" w:eastAsia="Times New Roman" w:hAnsi="Times New Roman" w:cs="Times New Roman"/>
          <w:sz w:val="24"/>
          <w:szCs w:val="24"/>
        </w:rPr>
      </w:pPr>
      <w:r>
        <w:rPr>
          <w:rFonts w:ascii="Times New Roman" w:hAnsi="Times New Roman" w:cs="Times New Roman"/>
          <w:sz w:val="24"/>
          <w:szCs w:val="24"/>
        </w:rPr>
        <w:t xml:space="preserve">In order to calculate connectance and </w:t>
      </w:r>
      <w:r w:rsidR="006042BD">
        <w:rPr>
          <w:rFonts w:ascii="Times New Roman" w:hAnsi="Times New Roman" w:cs="Times New Roman"/>
          <w:sz w:val="24"/>
          <w:szCs w:val="24"/>
        </w:rPr>
        <w:t xml:space="preserve">maximum </w:t>
      </w:r>
      <w:r>
        <w:rPr>
          <w:rFonts w:ascii="Times New Roman" w:hAnsi="Times New Roman" w:cs="Times New Roman"/>
          <w:sz w:val="24"/>
          <w:szCs w:val="24"/>
        </w:rPr>
        <w:t>modularity, i</w:t>
      </w:r>
      <w:r w:rsidR="006624F3" w:rsidRPr="005F4244">
        <w:rPr>
          <w:rFonts w:ascii="Times New Roman" w:hAnsi="Times New Roman" w:cs="Times New Roman"/>
          <w:sz w:val="24"/>
          <w:szCs w:val="24"/>
        </w:rPr>
        <w:t xml:space="preserve">nteraction networks were constructed </w:t>
      </w:r>
      <w:r>
        <w:rPr>
          <w:rFonts w:ascii="Times New Roman" w:hAnsi="Times New Roman" w:cs="Times New Roman"/>
          <w:sz w:val="24"/>
          <w:szCs w:val="24"/>
        </w:rPr>
        <w:t xml:space="preserve">using </w:t>
      </w:r>
      <w:r w:rsidR="006624F3" w:rsidRPr="005F4244">
        <w:rPr>
          <w:rFonts w:ascii="Times New Roman" w:hAnsi="Times New Roman" w:cs="Times New Roman"/>
          <w:sz w:val="24"/>
          <w:szCs w:val="24"/>
        </w:rPr>
        <w:t>interaction strengths calculated from the function α at multiple time points during the simulation</w:t>
      </w:r>
      <w:r w:rsidR="0014227D" w:rsidRPr="005F4244">
        <w:rPr>
          <w:rFonts w:ascii="Times New Roman" w:hAnsi="Times New Roman" w:cs="Times New Roman"/>
          <w:sz w:val="24"/>
          <w:szCs w:val="24"/>
        </w:rPr>
        <w:t xml:space="preserve">. Interaction strength </w:t>
      </w:r>
      <w:r w:rsidR="004F0839" w:rsidRPr="005F4244">
        <w:rPr>
          <w:rFonts w:ascii="Times New Roman" w:hAnsi="Times New Roman" w:cs="Times New Roman"/>
          <w:sz w:val="24"/>
          <w:szCs w:val="24"/>
        </w:rPr>
        <w:t>between two species was calculated</w:t>
      </w:r>
      <w:r w:rsidR="00071898">
        <w:rPr>
          <w:rFonts w:ascii="Times New Roman" w:hAnsi="Times New Roman" w:cs="Times New Roman"/>
          <w:sz w:val="24"/>
          <w:szCs w:val="24"/>
        </w:rPr>
        <w:t xml:space="preserve"> approximately</w:t>
      </w:r>
      <w:r w:rsidR="004F0839" w:rsidRPr="005F4244">
        <w:rPr>
          <w:rFonts w:ascii="Times New Roman" w:hAnsi="Times New Roman" w:cs="Times New Roman"/>
          <w:sz w:val="24"/>
          <w:szCs w:val="24"/>
        </w:rPr>
        <w:t xml:space="preserve"> using the mean trait values rather than the complete trait distributions.</w:t>
      </w:r>
      <w:r w:rsidR="00071898">
        <w:rPr>
          <w:rFonts w:ascii="Times New Roman" w:hAnsi="Times New Roman" w:cs="Times New Roman"/>
          <w:sz w:val="24"/>
          <w:szCs w:val="24"/>
        </w:rPr>
        <w:t xml:space="preserve"> </w:t>
      </w:r>
      <w:r w:rsidR="00FB55CB">
        <w:rPr>
          <w:rFonts w:ascii="Times New Roman" w:hAnsi="Times New Roman" w:cs="Times New Roman"/>
          <w:sz w:val="24"/>
          <w:szCs w:val="24"/>
        </w:rPr>
        <w:t xml:space="preserve">Connectance is defined as </w:t>
      </w:r>
      <w:r w:rsidR="00FB55CB" w:rsidRPr="000C3BFF">
        <w:rPr>
          <w:rFonts w:ascii="Times New Roman" w:eastAsia="Times New Roman" w:hAnsi="Times New Roman" w:cs="Times New Roman"/>
          <w:sz w:val="24"/>
          <w:szCs w:val="24"/>
        </w:rPr>
        <w:t>the fraction of actual links in relation to the total</w:t>
      </w:r>
      <w:r w:rsidR="000C3BFF">
        <w:rPr>
          <w:rFonts w:ascii="Times New Roman" w:eastAsia="Times New Roman" w:hAnsi="Times New Roman" w:cs="Times New Roman"/>
          <w:sz w:val="24"/>
          <w:szCs w:val="24"/>
        </w:rPr>
        <w:t xml:space="preserve"> </w:t>
      </w:r>
      <w:r w:rsidR="00FB55CB" w:rsidRPr="00FB55CB">
        <w:rPr>
          <w:rFonts w:ascii="Times New Roman" w:eastAsia="Times New Roman" w:hAnsi="Times New Roman" w:cs="Times New Roman"/>
          <w:sz w:val="24"/>
          <w:szCs w:val="24"/>
        </w:rPr>
        <w:t>number of possible links</w:t>
      </w:r>
      <w:r w:rsidR="000C3BFF">
        <w:rPr>
          <w:rFonts w:ascii="Times New Roman" w:eastAsia="Times New Roman" w:hAnsi="Times New Roman" w:cs="Times New Roman"/>
          <w:sz w:val="24"/>
          <w:szCs w:val="24"/>
        </w:rPr>
        <w:t xml:space="preserve"> in a network. </w:t>
      </w:r>
      <w:r w:rsidR="006042BD">
        <w:rPr>
          <w:rFonts w:ascii="Times New Roman" w:eastAsia="Times New Roman" w:hAnsi="Times New Roman" w:cs="Times New Roman"/>
          <w:sz w:val="24"/>
          <w:szCs w:val="24"/>
        </w:rPr>
        <w:t xml:space="preserve">Maximum modularity was calculated by using </w:t>
      </w:r>
      <w:proofErr w:type="spellStart"/>
      <w:r w:rsidR="006042BD">
        <w:rPr>
          <w:rFonts w:ascii="Times New Roman" w:eastAsia="Times New Roman" w:hAnsi="Times New Roman" w:cs="Times New Roman"/>
          <w:sz w:val="24"/>
          <w:szCs w:val="24"/>
        </w:rPr>
        <w:t>fastgreedy</w:t>
      </w:r>
      <w:proofErr w:type="spellEnd"/>
      <w:r w:rsidR="006042BD">
        <w:rPr>
          <w:rFonts w:ascii="Times New Roman" w:eastAsia="Times New Roman" w:hAnsi="Times New Roman" w:cs="Times New Roman"/>
          <w:sz w:val="24"/>
          <w:szCs w:val="24"/>
        </w:rPr>
        <w:t xml:space="preserve"> algorithm </w:t>
      </w:r>
      <w:r w:rsidR="006042BD">
        <w:rPr>
          <w:rFonts w:ascii="Times New Roman" w:eastAsia="Times New Roman" w:hAnsi="Times New Roman" w:cs="Times New Roman"/>
          <w:sz w:val="24"/>
          <w:szCs w:val="24"/>
        </w:rPr>
        <w:fldChar w:fldCharType="begin" w:fldLock="1"/>
      </w:r>
      <w:r w:rsidR="00E24823">
        <w:rPr>
          <w:rFonts w:ascii="Times New Roman" w:eastAsia="Times New Roman" w:hAnsi="Times New Roman" w:cs="Times New Roman"/>
          <w:sz w:val="24"/>
          <w:szCs w:val="24"/>
        </w:rPr>
        <w:instrText>ADDIN CSL_CITATION {"citationItems":[{"id":"ITEM-1","itemData":{"DOI":"10.1103/PhysRevE.70.066111","ISSN":"1063651X","abstract":"The discovery and analysis of community structure in networks is a topic of considerable recent interest within the physics community, but most methods proposed so far are unsuitable for very large networks because of their computational cost. Here we present a hierarchical agglomeration algorithm for detecting community structure which is faster than many competing algorithms: its running time on a network with n vertices and m edges is O(m d log n) where d is the depth of the dendrogram describing the community structure. Many real-world networks are sparse and hierarchical, with m ~ n and d ~ log n, in which case our algorithm runs in essentially linear time, O(n log^2 n). As an example of the application of this algorithm we use it to analyze a network of items for sale on the web-site of a large online retailer, items in the network being linked if they are frequently purchased by the same buyer. The network has more than 400,000 vertices and 2 million edges. We show that our algorithm can extract meaningful communities from this network, revealing large-scale patterns present in the purchasing habits of customers.","author":[{"dropping-particle":"","family":"Clauset","given":"Aaron","non-dropping-particle":"","parse-names":false,"suffix":""},{"dropping-particle":"","family":"Newman","given":"M. E.J.","non-dropping-particle":"","parse-names":false,"suffix":""},{"dropping-particle":"","family":"Moore","given":"Cristopher","non-dropping-particle":"","parse-names":false,"suffix":""}],"container-title":"Physical Review E - Statistical Physics, Plasmas, Fluids, and Related Interdisciplinary Topics","id":"ITEM-1","issue":"6","issued":{"date-parts":[["2004"]]},"page":"6","title":"Finding community structure in very large networks","type":"article-journal","volume":"70"},"uris":["http://www.mendeley.com/documents/?uuid=7e8408a4-e85a-4319-ac7d-5ef431638ced"]}],"mendeley":{"formattedCitation":"(Clauset, Newman, &amp; Moore, 2004)","plainTextFormattedCitation":"(Clauset, Newman, &amp; Moore, 2004)","previouslyFormattedCitation":"(Clauset, Newman, &amp; Moore, 2004)"},"properties":{"noteIndex":0},"schema":"https://github.com/citation-style-language/schema/raw/master/csl-citation.json"}</w:instrText>
      </w:r>
      <w:r w:rsidR="006042BD">
        <w:rPr>
          <w:rFonts w:ascii="Times New Roman" w:eastAsia="Times New Roman" w:hAnsi="Times New Roman" w:cs="Times New Roman"/>
          <w:sz w:val="24"/>
          <w:szCs w:val="24"/>
        </w:rPr>
        <w:fldChar w:fldCharType="separate"/>
      </w:r>
      <w:r w:rsidR="006042BD" w:rsidRPr="006042BD">
        <w:rPr>
          <w:rFonts w:ascii="Times New Roman" w:eastAsia="Times New Roman" w:hAnsi="Times New Roman" w:cs="Times New Roman"/>
          <w:noProof/>
          <w:sz w:val="24"/>
          <w:szCs w:val="24"/>
        </w:rPr>
        <w:t>(Clauset, Newman, &amp; Moore, 2004)</w:t>
      </w:r>
      <w:r w:rsidR="006042BD">
        <w:rPr>
          <w:rFonts w:ascii="Times New Roman" w:eastAsia="Times New Roman" w:hAnsi="Times New Roman" w:cs="Times New Roman"/>
          <w:sz w:val="24"/>
          <w:szCs w:val="24"/>
        </w:rPr>
        <w:fldChar w:fldCharType="end"/>
      </w:r>
      <w:r w:rsidR="006042BD">
        <w:rPr>
          <w:rFonts w:ascii="Times New Roman" w:eastAsia="Times New Roman" w:hAnsi="Times New Roman" w:cs="Times New Roman"/>
          <w:sz w:val="24"/>
          <w:szCs w:val="24"/>
        </w:rPr>
        <w:t xml:space="preserve">. </w:t>
      </w:r>
      <w:r w:rsidR="00FF0E1E">
        <w:rPr>
          <w:rFonts w:ascii="Times New Roman" w:eastAsia="Times New Roman" w:hAnsi="Times New Roman" w:cs="Times New Roman"/>
          <w:sz w:val="24"/>
          <w:szCs w:val="24"/>
        </w:rPr>
        <w:t>Me</w:t>
      </w:r>
      <w:r w:rsidR="00156800">
        <w:rPr>
          <w:rFonts w:ascii="Times New Roman" w:eastAsia="Times New Roman" w:hAnsi="Times New Roman" w:cs="Times New Roman"/>
          <w:sz w:val="24"/>
          <w:szCs w:val="24"/>
        </w:rPr>
        <w:t>a</w:t>
      </w:r>
      <w:r w:rsidR="00FF0E1E">
        <w:rPr>
          <w:rFonts w:ascii="Times New Roman" w:eastAsia="Times New Roman" w:hAnsi="Times New Roman" w:cs="Times New Roman"/>
          <w:sz w:val="24"/>
          <w:szCs w:val="24"/>
        </w:rPr>
        <w:t>n Nearest Neighborhood Distance (MNND)</w:t>
      </w:r>
      <w:r w:rsidR="00156800">
        <w:rPr>
          <w:rFonts w:ascii="Times New Roman" w:eastAsia="Times New Roman" w:hAnsi="Times New Roman" w:cs="Times New Roman"/>
          <w:sz w:val="24"/>
          <w:szCs w:val="24"/>
        </w:rPr>
        <w:t xml:space="preserve"> was calculated as follows:</w:t>
      </w:r>
    </w:p>
    <w:p w14:paraId="39E7F8A6" w14:textId="0BD89A93" w:rsidR="000033EA" w:rsidRPr="000033EA" w:rsidRDefault="00867661" w:rsidP="006042B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MNND= </w:t>
      </w:r>
      <m:oMath>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m:t>
            </m:r>
            <m:nary>
              <m:naryPr>
                <m:chr m:val="∑"/>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nnd</m:t>
                </m:r>
              </m:e>
            </m:nary>
          </m:num>
          <m:den>
            <m:r>
              <w:rPr>
                <w:rFonts w:ascii="Cambria Math" w:eastAsia="Times New Roman" w:hAnsi="Cambria Math" w:cs="Times New Roman"/>
                <w:sz w:val="24"/>
                <w:szCs w:val="24"/>
              </w:rPr>
              <m:t>range*n</m:t>
            </m:r>
          </m:den>
        </m:f>
      </m:oMath>
      <w:r w:rsidR="000033EA">
        <w:rPr>
          <w:rFonts w:ascii="Times New Roman" w:eastAsia="Times New Roman" w:hAnsi="Times New Roman" w:cs="Times New Roman"/>
          <w:sz w:val="24"/>
          <w:szCs w:val="24"/>
        </w:rPr>
        <w:t xml:space="preserve">  (Based on Findley, 1976).</w:t>
      </w:r>
    </w:p>
    <w:p w14:paraId="51374913" w14:textId="6DED1B1F" w:rsidR="001659E4" w:rsidRDefault="001659E4" w:rsidP="00E66CF3">
      <w:pPr>
        <w:spacing w:line="240" w:lineRule="auto"/>
        <w:rPr>
          <w:rFonts w:ascii="Times New Roman" w:hAnsi="Times New Roman" w:cs="Times New Roman"/>
          <w:sz w:val="24"/>
          <w:szCs w:val="24"/>
        </w:rPr>
      </w:pPr>
    </w:p>
    <w:p w14:paraId="3C367391" w14:textId="75D47560" w:rsidR="0075580B" w:rsidRDefault="0075580B" w:rsidP="00E66CF3">
      <w:pPr>
        <w:spacing w:line="240" w:lineRule="auto"/>
        <w:rPr>
          <w:rFonts w:ascii="Times New Roman" w:hAnsi="Times New Roman" w:cs="Times New Roman"/>
          <w:sz w:val="24"/>
          <w:szCs w:val="24"/>
        </w:rPr>
      </w:pPr>
    </w:p>
    <w:p w14:paraId="72A7D4DD" w14:textId="2B9E1F31" w:rsidR="0098359A" w:rsidRDefault="0098359A" w:rsidP="00E66CF3">
      <w:pPr>
        <w:spacing w:line="240" w:lineRule="auto"/>
        <w:rPr>
          <w:rFonts w:ascii="Times New Roman" w:hAnsi="Times New Roman" w:cs="Times New Roman"/>
          <w:sz w:val="24"/>
          <w:szCs w:val="24"/>
        </w:rPr>
      </w:pPr>
    </w:p>
    <w:p w14:paraId="6C1F6CD8" w14:textId="0C9F96B4" w:rsidR="0098359A" w:rsidRDefault="0098359A" w:rsidP="00E66CF3">
      <w:pPr>
        <w:spacing w:line="240" w:lineRule="auto"/>
        <w:rPr>
          <w:rFonts w:ascii="Times New Roman" w:hAnsi="Times New Roman" w:cs="Times New Roman"/>
          <w:sz w:val="24"/>
          <w:szCs w:val="24"/>
        </w:rPr>
      </w:pPr>
    </w:p>
    <w:p w14:paraId="61653129" w14:textId="021BCD76" w:rsidR="0098359A" w:rsidRDefault="0098359A" w:rsidP="00E66CF3">
      <w:pPr>
        <w:spacing w:line="240" w:lineRule="auto"/>
        <w:rPr>
          <w:rFonts w:ascii="Times New Roman" w:hAnsi="Times New Roman" w:cs="Times New Roman"/>
          <w:sz w:val="24"/>
          <w:szCs w:val="24"/>
        </w:rPr>
      </w:pPr>
    </w:p>
    <w:p w14:paraId="7FA5D9FE" w14:textId="18A8D2F9" w:rsidR="0098359A" w:rsidRDefault="0098359A" w:rsidP="00E66CF3">
      <w:pPr>
        <w:spacing w:line="240" w:lineRule="auto"/>
        <w:rPr>
          <w:rFonts w:ascii="Times New Roman" w:hAnsi="Times New Roman" w:cs="Times New Roman"/>
          <w:sz w:val="24"/>
          <w:szCs w:val="24"/>
        </w:rPr>
      </w:pPr>
    </w:p>
    <w:p w14:paraId="1FB26204" w14:textId="1966F8D7" w:rsidR="0098359A" w:rsidRDefault="0098359A" w:rsidP="00E66CF3">
      <w:pPr>
        <w:spacing w:line="240" w:lineRule="auto"/>
        <w:rPr>
          <w:rFonts w:ascii="Times New Roman" w:hAnsi="Times New Roman" w:cs="Times New Roman"/>
          <w:sz w:val="24"/>
          <w:szCs w:val="24"/>
        </w:rPr>
      </w:pPr>
    </w:p>
    <w:p w14:paraId="1E650B3A" w14:textId="256C6F9D" w:rsidR="0098359A" w:rsidRDefault="0098359A" w:rsidP="00E66CF3">
      <w:pPr>
        <w:spacing w:line="240" w:lineRule="auto"/>
        <w:rPr>
          <w:rFonts w:ascii="Times New Roman" w:hAnsi="Times New Roman" w:cs="Times New Roman"/>
          <w:sz w:val="24"/>
          <w:szCs w:val="24"/>
        </w:rPr>
      </w:pPr>
    </w:p>
    <w:p w14:paraId="4C028EB6" w14:textId="1929AA32" w:rsidR="0098359A" w:rsidRDefault="0098359A" w:rsidP="00E66CF3">
      <w:pPr>
        <w:spacing w:line="240" w:lineRule="auto"/>
        <w:rPr>
          <w:rFonts w:ascii="Times New Roman" w:hAnsi="Times New Roman" w:cs="Times New Roman"/>
          <w:sz w:val="24"/>
          <w:szCs w:val="24"/>
        </w:rPr>
      </w:pPr>
    </w:p>
    <w:p w14:paraId="6E72FDFA" w14:textId="4C865A67" w:rsidR="0098359A" w:rsidRDefault="0098359A" w:rsidP="00E66CF3">
      <w:pPr>
        <w:spacing w:line="240" w:lineRule="auto"/>
        <w:rPr>
          <w:rFonts w:ascii="Times New Roman" w:hAnsi="Times New Roman" w:cs="Times New Roman"/>
          <w:sz w:val="24"/>
          <w:szCs w:val="24"/>
        </w:rPr>
      </w:pPr>
    </w:p>
    <w:p w14:paraId="5947018D" w14:textId="141359CA" w:rsidR="0098359A" w:rsidRDefault="0098359A" w:rsidP="00E66CF3">
      <w:pPr>
        <w:spacing w:line="240" w:lineRule="auto"/>
        <w:rPr>
          <w:rFonts w:ascii="Times New Roman" w:hAnsi="Times New Roman" w:cs="Times New Roman"/>
          <w:sz w:val="24"/>
          <w:szCs w:val="24"/>
        </w:rPr>
      </w:pPr>
    </w:p>
    <w:p w14:paraId="45684C83" w14:textId="4D4C04EC" w:rsidR="0098359A" w:rsidRDefault="0098359A" w:rsidP="00E66CF3">
      <w:pPr>
        <w:spacing w:line="240" w:lineRule="auto"/>
        <w:rPr>
          <w:rFonts w:ascii="Times New Roman" w:hAnsi="Times New Roman" w:cs="Times New Roman"/>
          <w:sz w:val="24"/>
          <w:szCs w:val="24"/>
        </w:rPr>
      </w:pPr>
    </w:p>
    <w:p w14:paraId="7865A893" w14:textId="6F00FD3F" w:rsidR="0098359A" w:rsidRDefault="0098359A" w:rsidP="00E66CF3">
      <w:pPr>
        <w:spacing w:line="240" w:lineRule="auto"/>
        <w:rPr>
          <w:rFonts w:ascii="Times New Roman" w:hAnsi="Times New Roman" w:cs="Times New Roman"/>
          <w:sz w:val="24"/>
          <w:szCs w:val="24"/>
        </w:rPr>
      </w:pPr>
    </w:p>
    <w:p w14:paraId="14003ED1" w14:textId="6876A52D" w:rsidR="0098359A" w:rsidRDefault="0098359A" w:rsidP="00E66CF3">
      <w:pPr>
        <w:spacing w:line="240" w:lineRule="auto"/>
        <w:rPr>
          <w:rFonts w:ascii="Times New Roman" w:hAnsi="Times New Roman" w:cs="Times New Roman"/>
          <w:sz w:val="24"/>
          <w:szCs w:val="24"/>
        </w:rPr>
      </w:pPr>
    </w:p>
    <w:p w14:paraId="2AAB939A" w14:textId="134A5623" w:rsidR="0098359A" w:rsidRDefault="0098359A" w:rsidP="00E66CF3">
      <w:pPr>
        <w:spacing w:line="240" w:lineRule="auto"/>
        <w:rPr>
          <w:rFonts w:ascii="Times New Roman" w:hAnsi="Times New Roman" w:cs="Times New Roman"/>
          <w:sz w:val="24"/>
          <w:szCs w:val="24"/>
        </w:rPr>
      </w:pPr>
    </w:p>
    <w:p w14:paraId="25D7325E" w14:textId="4BB3F5B9" w:rsidR="0098359A" w:rsidRDefault="0098359A" w:rsidP="00E66CF3">
      <w:pPr>
        <w:spacing w:line="240" w:lineRule="auto"/>
        <w:rPr>
          <w:rFonts w:ascii="Times New Roman" w:hAnsi="Times New Roman" w:cs="Times New Roman"/>
          <w:sz w:val="24"/>
          <w:szCs w:val="24"/>
        </w:rPr>
      </w:pPr>
    </w:p>
    <w:p w14:paraId="51E68F2D" w14:textId="150F8A71" w:rsidR="0098359A" w:rsidRDefault="0098359A" w:rsidP="00E66CF3">
      <w:pPr>
        <w:spacing w:line="240" w:lineRule="auto"/>
        <w:rPr>
          <w:rFonts w:ascii="Times New Roman" w:hAnsi="Times New Roman" w:cs="Times New Roman"/>
          <w:sz w:val="24"/>
          <w:szCs w:val="24"/>
        </w:rPr>
      </w:pPr>
    </w:p>
    <w:p w14:paraId="103EC368" w14:textId="52DB22A7" w:rsidR="0098359A" w:rsidRDefault="0098359A" w:rsidP="00E66CF3">
      <w:pPr>
        <w:spacing w:line="240" w:lineRule="auto"/>
        <w:rPr>
          <w:rFonts w:ascii="Times New Roman" w:hAnsi="Times New Roman" w:cs="Times New Roman"/>
          <w:sz w:val="24"/>
          <w:szCs w:val="24"/>
        </w:rPr>
      </w:pPr>
    </w:p>
    <w:p w14:paraId="3BCD5183" w14:textId="77777777" w:rsidR="0098359A" w:rsidRDefault="0098359A" w:rsidP="00E66CF3">
      <w:pPr>
        <w:spacing w:line="240" w:lineRule="auto"/>
        <w:rPr>
          <w:rFonts w:ascii="Times New Roman" w:hAnsi="Times New Roman" w:cs="Times New Roman"/>
          <w:sz w:val="24"/>
          <w:szCs w:val="24"/>
        </w:rPr>
      </w:pPr>
    </w:p>
    <w:p w14:paraId="67EA28A8" w14:textId="77777777" w:rsidR="00316F33" w:rsidRDefault="0075580B" w:rsidP="004F7FB0">
      <w:pPr>
        <w:spacing w:line="240" w:lineRule="auto"/>
        <w:rPr>
          <w:rFonts w:ascii="Times New Roman" w:eastAsia="Times New Roman" w:hAnsi="Times New Roman" w:cs="Times New Roman"/>
          <w:b/>
          <w:color w:val="222222"/>
          <w:sz w:val="24"/>
          <w:szCs w:val="24"/>
        </w:rPr>
      </w:pPr>
      <w:r w:rsidRPr="00451846">
        <w:rPr>
          <w:rFonts w:ascii="Times New Roman" w:eastAsia="Times New Roman" w:hAnsi="Times New Roman" w:cs="Times New Roman"/>
          <w:b/>
          <w:color w:val="222222"/>
          <w:sz w:val="24"/>
          <w:szCs w:val="24"/>
        </w:rPr>
        <w:lastRenderedPageBreak/>
        <w:t>RESULTS</w:t>
      </w:r>
    </w:p>
    <w:p w14:paraId="085F9FB7" w14:textId="2C7B657F" w:rsidR="00316F33" w:rsidRPr="005F4244" w:rsidRDefault="004F7FB0" w:rsidP="00316F33">
      <w:pPr>
        <w:spacing w:line="240" w:lineRule="auto"/>
        <w:rPr>
          <w:rFonts w:ascii="Times New Roman" w:hAnsi="Times New Roman" w:cs="Times New Roman"/>
          <w:sz w:val="24"/>
          <w:szCs w:val="24"/>
        </w:rPr>
      </w:pPr>
      <w:r>
        <w:rPr>
          <w:rFonts w:ascii="Times New Roman" w:eastAsia="Times New Roman" w:hAnsi="Times New Roman" w:cs="Times New Roman"/>
          <w:b/>
          <w:color w:val="222222"/>
          <w:sz w:val="24"/>
          <w:szCs w:val="24"/>
        </w:rPr>
        <w:t>Sample outcome of a simulation:</w:t>
      </w:r>
      <w:r w:rsidR="00354CF9" w:rsidRPr="00354CF9">
        <w:rPr>
          <w:rFonts w:ascii="Times New Roman" w:hAnsi="Times New Roman" w:cs="Times New Roman"/>
          <w:noProof/>
          <w:sz w:val="24"/>
          <w:szCs w:val="24"/>
        </w:rPr>
        <w:t xml:space="preserve"> </w:t>
      </w:r>
      <w:r w:rsidR="0098359A">
        <w:rPr>
          <w:rFonts w:ascii="Times New Roman" w:hAnsi="Times New Roman" w:cs="Times New Roman"/>
          <w:noProof/>
          <w:sz w:val="24"/>
          <w:szCs w:val="24"/>
        </w:rPr>
        <w:drawing>
          <wp:inline distT="0" distB="0" distL="0" distR="0" wp14:anchorId="26606381" wp14:editId="4CC67DC9">
            <wp:extent cx="4861560" cy="3834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6095" cy="3869692"/>
                    </a:xfrm>
                    <a:prstGeom prst="rect">
                      <a:avLst/>
                    </a:prstGeom>
                    <a:noFill/>
                    <a:ln>
                      <a:noFill/>
                    </a:ln>
                  </pic:spPr>
                </pic:pic>
              </a:graphicData>
            </a:graphic>
          </wp:inline>
        </w:drawing>
      </w:r>
    </w:p>
    <w:p w14:paraId="577EDD1C" w14:textId="1FA6A66F" w:rsidR="00316F33" w:rsidRPr="005F4244" w:rsidRDefault="00316F33" w:rsidP="00316F33">
      <w:pPr>
        <w:spacing w:line="240" w:lineRule="auto"/>
        <w:rPr>
          <w:rFonts w:ascii="Times New Roman" w:hAnsi="Times New Roman" w:cs="Times New Roman"/>
          <w:sz w:val="24"/>
          <w:szCs w:val="24"/>
        </w:rPr>
      </w:pPr>
      <w:r w:rsidRPr="005F4244">
        <w:rPr>
          <w:rFonts w:ascii="Times New Roman" w:hAnsi="Times New Roman" w:cs="Times New Roman"/>
          <w:sz w:val="24"/>
          <w:szCs w:val="24"/>
        </w:rPr>
        <w:t xml:space="preserve">Fig.1: </w:t>
      </w:r>
      <w:r w:rsidRPr="005F4244">
        <w:rPr>
          <w:rFonts w:ascii="Times New Roman" w:hAnsi="Times New Roman" w:cs="Times New Roman"/>
          <w:i/>
          <w:iCs/>
          <w:sz w:val="24"/>
          <w:szCs w:val="24"/>
        </w:rPr>
        <w:t>Sample outcome of a simulation</w:t>
      </w:r>
      <w:r>
        <w:rPr>
          <w:rFonts w:ascii="Times New Roman" w:hAnsi="Times New Roman" w:cs="Times New Roman"/>
          <w:i/>
          <w:iCs/>
          <w:sz w:val="24"/>
          <w:szCs w:val="24"/>
        </w:rPr>
        <w:t xml:space="preserve"> with</w:t>
      </w:r>
      <w:r w:rsidR="0024157B">
        <w:rPr>
          <w:rFonts w:ascii="Times New Roman" w:hAnsi="Times New Roman" w:cs="Times New Roman"/>
          <w:i/>
          <w:iCs/>
          <w:sz w:val="24"/>
          <w:szCs w:val="24"/>
        </w:rPr>
        <w:t xml:space="preserve"> </w:t>
      </w:r>
      <w:r>
        <w:rPr>
          <w:rFonts w:ascii="Times New Roman" w:hAnsi="Times New Roman" w:cs="Times New Roman"/>
          <w:i/>
          <w:iCs/>
          <w:sz w:val="24"/>
          <w:szCs w:val="24"/>
        </w:rPr>
        <w:t>(</w:t>
      </w:r>
      <w:r w:rsidR="0024157B">
        <w:rPr>
          <w:rFonts w:ascii="Times New Roman" w:hAnsi="Times New Roman" w:cs="Times New Roman"/>
          <w:i/>
          <w:iCs/>
          <w:sz w:val="24"/>
          <w:szCs w:val="24"/>
        </w:rPr>
        <w:t>r</w:t>
      </w:r>
      <w:r>
        <w:rPr>
          <w:rFonts w:ascii="Times New Roman" w:hAnsi="Times New Roman" w:cs="Times New Roman"/>
          <w:i/>
          <w:iCs/>
          <w:sz w:val="24"/>
          <w:szCs w:val="24"/>
        </w:rPr>
        <w:t>ight panel) and without</w:t>
      </w:r>
      <w:r w:rsidR="0024157B">
        <w:rPr>
          <w:rFonts w:ascii="Times New Roman" w:hAnsi="Times New Roman" w:cs="Times New Roman"/>
          <w:i/>
          <w:iCs/>
          <w:sz w:val="24"/>
          <w:szCs w:val="24"/>
        </w:rPr>
        <w:t xml:space="preserve"> </w:t>
      </w:r>
      <w:r>
        <w:rPr>
          <w:rFonts w:ascii="Times New Roman" w:hAnsi="Times New Roman" w:cs="Times New Roman"/>
          <w:i/>
          <w:iCs/>
          <w:sz w:val="24"/>
          <w:szCs w:val="24"/>
        </w:rPr>
        <w:t>(</w:t>
      </w:r>
      <w:r w:rsidR="0024157B">
        <w:rPr>
          <w:rFonts w:ascii="Times New Roman" w:hAnsi="Times New Roman" w:cs="Times New Roman"/>
          <w:i/>
          <w:iCs/>
          <w:sz w:val="24"/>
          <w:szCs w:val="24"/>
        </w:rPr>
        <w:t>l</w:t>
      </w:r>
      <w:r>
        <w:rPr>
          <w:rFonts w:ascii="Times New Roman" w:hAnsi="Times New Roman" w:cs="Times New Roman"/>
          <w:i/>
          <w:iCs/>
          <w:sz w:val="24"/>
          <w:szCs w:val="24"/>
        </w:rPr>
        <w:t>eft panel) using thresholds to competition</w:t>
      </w:r>
      <w:r w:rsidRPr="005F4244">
        <w:rPr>
          <w:rFonts w:ascii="Times New Roman" w:hAnsi="Times New Roman" w:cs="Times New Roman"/>
          <w:i/>
          <w:iCs/>
          <w:sz w:val="24"/>
          <w:szCs w:val="24"/>
        </w:rPr>
        <w:t xml:space="preserve">. </w:t>
      </w:r>
      <w:r w:rsidR="008D0A50">
        <w:rPr>
          <w:rFonts w:ascii="Times New Roman" w:hAnsi="Times New Roman" w:cs="Times New Roman"/>
          <w:i/>
          <w:iCs/>
          <w:sz w:val="24"/>
          <w:szCs w:val="24"/>
        </w:rPr>
        <w:t>Top</w:t>
      </w:r>
      <w:r w:rsidRPr="005F4244">
        <w:rPr>
          <w:rFonts w:ascii="Times New Roman" w:hAnsi="Times New Roman" w:cs="Times New Roman"/>
          <w:i/>
          <w:iCs/>
          <w:sz w:val="24"/>
          <w:szCs w:val="24"/>
        </w:rPr>
        <w:t xml:space="preserve"> figure</w:t>
      </w:r>
      <w:r>
        <w:rPr>
          <w:rFonts w:ascii="Times New Roman" w:hAnsi="Times New Roman" w:cs="Times New Roman"/>
          <w:i/>
          <w:iCs/>
          <w:sz w:val="24"/>
          <w:szCs w:val="24"/>
        </w:rPr>
        <w:t>s</w:t>
      </w:r>
      <w:r w:rsidRPr="005F4244">
        <w:rPr>
          <w:rFonts w:ascii="Times New Roman" w:hAnsi="Times New Roman" w:cs="Times New Roman"/>
          <w:i/>
          <w:iCs/>
          <w:sz w:val="24"/>
          <w:szCs w:val="24"/>
        </w:rPr>
        <w:t xml:space="preserve"> show trait evolution of 20 competing species. </w:t>
      </w:r>
      <w:r>
        <w:rPr>
          <w:rFonts w:ascii="Times New Roman" w:hAnsi="Times New Roman" w:cs="Times New Roman"/>
          <w:i/>
          <w:iCs/>
          <w:sz w:val="24"/>
          <w:szCs w:val="24"/>
        </w:rPr>
        <w:t>Middle</w:t>
      </w:r>
      <w:r w:rsidRPr="005F4244">
        <w:rPr>
          <w:rFonts w:ascii="Times New Roman" w:hAnsi="Times New Roman" w:cs="Times New Roman"/>
          <w:i/>
          <w:iCs/>
          <w:sz w:val="24"/>
          <w:szCs w:val="24"/>
        </w:rPr>
        <w:t xml:space="preserve"> and </w:t>
      </w:r>
      <w:r w:rsidR="008D0A50">
        <w:rPr>
          <w:rFonts w:ascii="Times New Roman" w:hAnsi="Times New Roman" w:cs="Times New Roman"/>
          <w:i/>
          <w:iCs/>
          <w:sz w:val="24"/>
          <w:szCs w:val="24"/>
        </w:rPr>
        <w:t>bottom</w:t>
      </w:r>
      <w:r w:rsidRPr="005F4244">
        <w:rPr>
          <w:rFonts w:ascii="Times New Roman" w:hAnsi="Times New Roman" w:cs="Times New Roman"/>
          <w:i/>
          <w:iCs/>
          <w:sz w:val="24"/>
          <w:szCs w:val="24"/>
        </w:rPr>
        <w:t xml:space="preserve"> figures represent three timepoints </w:t>
      </w:r>
      <w:r>
        <w:rPr>
          <w:rFonts w:ascii="Times New Roman" w:hAnsi="Times New Roman" w:cs="Times New Roman"/>
          <w:i/>
          <w:iCs/>
          <w:sz w:val="24"/>
          <w:szCs w:val="24"/>
        </w:rPr>
        <w:t>in the simulation</w:t>
      </w:r>
      <w:r w:rsidR="008D0A50">
        <w:rPr>
          <w:rFonts w:ascii="Times New Roman" w:hAnsi="Times New Roman" w:cs="Times New Roman"/>
          <w:i/>
          <w:iCs/>
          <w:sz w:val="24"/>
          <w:szCs w:val="24"/>
        </w:rPr>
        <w:t xml:space="preserve"> </w:t>
      </w:r>
      <w:r w:rsidRPr="005F4244">
        <w:rPr>
          <w:rFonts w:ascii="Times New Roman" w:hAnsi="Times New Roman" w:cs="Times New Roman"/>
          <w:i/>
          <w:iCs/>
          <w:sz w:val="24"/>
          <w:szCs w:val="24"/>
        </w:rPr>
        <w:t>(</w:t>
      </w:r>
      <w:r w:rsidR="0024157B">
        <w:rPr>
          <w:rFonts w:ascii="Times New Roman" w:hAnsi="Times New Roman" w:cs="Times New Roman"/>
          <w:i/>
          <w:iCs/>
          <w:sz w:val="24"/>
          <w:szCs w:val="24"/>
        </w:rPr>
        <w:t>i</w:t>
      </w:r>
      <w:r w:rsidRPr="005F4244">
        <w:rPr>
          <w:rFonts w:ascii="Times New Roman" w:hAnsi="Times New Roman" w:cs="Times New Roman"/>
          <w:i/>
          <w:iCs/>
          <w:sz w:val="24"/>
          <w:szCs w:val="24"/>
        </w:rPr>
        <w:t xml:space="preserve">nitial, middle and end). </w:t>
      </w:r>
      <w:r w:rsidR="008D0A50">
        <w:rPr>
          <w:rFonts w:ascii="Times New Roman" w:hAnsi="Times New Roman" w:cs="Times New Roman"/>
          <w:i/>
          <w:iCs/>
          <w:sz w:val="24"/>
          <w:szCs w:val="24"/>
        </w:rPr>
        <w:t>Middle</w:t>
      </w:r>
      <w:r w:rsidR="008D0A50" w:rsidRPr="005F4244">
        <w:rPr>
          <w:rFonts w:ascii="Times New Roman" w:hAnsi="Times New Roman" w:cs="Times New Roman"/>
          <w:i/>
          <w:iCs/>
          <w:sz w:val="24"/>
          <w:szCs w:val="24"/>
        </w:rPr>
        <w:t xml:space="preserve"> figure</w:t>
      </w:r>
      <w:r w:rsidR="008D0A50">
        <w:rPr>
          <w:rFonts w:ascii="Times New Roman" w:hAnsi="Times New Roman" w:cs="Times New Roman"/>
          <w:i/>
          <w:iCs/>
          <w:sz w:val="24"/>
          <w:szCs w:val="24"/>
        </w:rPr>
        <w:t>s</w:t>
      </w:r>
      <w:r w:rsidR="008D0A50" w:rsidRPr="005F4244">
        <w:rPr>
          <w:rFonts w:ascii="Times New Roman" w:hAnsi="Times New Roman" w:cs="Times New Roman"/>
          <w:i/>
          <w:iCs/>
          <w:sz w:val="24"/>
          <w:szCs w:val="24"/>
        </w:rPr>
        <w:t xml:space="preserve"> represent the association between trait changes and population size (circle sizes) changes at three time points.</w:t>
      </w:r>
      <w:r w:rsidR="008D0A50" w:rsidRPr="005F4244">
        <w:rPr>
          <w:rFonts w:ascii="Times New Roman" w:hAnsi="Times New Roman" w:cs="Times New Roman"/>
          <w:sz w:val="24"/>
          <w:szCs w:val="24"/>
        </w:rPr>
        <w:t xml:space="preserve"> </w:t>
      </w:r>
      <w:r w:rsidR="008D0A50">
        <w:rPr>
          <w:rFonts w:ascii="Times New Roman" w:hAnsi="Times New Roman" w:cs="Times New Roman"/>
          <w:i/>
          <w:iCs/>
          <w:sz w:val="24"/>
          <w:szCs w:val="24"/>
        </w:rPr>
        <w:t>Bottom</w:t>
      </w:r>
      <w:r>
        <w:rPr>
          <w:rFonts w:ascii="Times New Roman" w:hAnsi="Times New Roman" w:cs="Times New Roman"/>
          <w:i/>
          <w:iCs/>
          <w:sz w:val="24"/>
          <w:szCs w:val="24"/>
        </w:rPr>
        <w:t xml:space="preserve"> </w:t>
      </w:r>
      <w:r w:rsidRPr="005F4244">
        <w:rPr>
          <w:rFonts w:ascii="Times New Roman" w:hAnsi="Times New Roman" w:cs="Times New Roman"/>
          <w:i/>
          <w:iCs/>
          <w:sz w:val="24"/>
          <w:szCs w:val="24"/>
        </w:rPr>
        <w:t>image</w:t>
      </w:r>
      <w:r>
        <w:rPr>
          <w:rFonts w:ascii="Times New Roman" w:hAnsi="Times New Roman" w:cs="Times New Roman"/>
          <w:i/>
          <w:iCs/>
          <w:sz w:val="24"/>
          <w:szCs w:val="24"/>
        </w:rPr>
        <w:t>s</w:t>
      </w:r>
      <w:r w:rsidRPr="005F4244">
        <w:rPr>
          <w:rFonts w:ascii="Times New Roman" w:hAnsi="Times New Roman" w:cs="Times New Roman"/>
          <w:i/>
          <w:iCs/>
          <w:sz w:val="24"/>
          <w:szCs w:val="24"/>
        </w:rPr>
        <w:t xml:space="preserve"> show the changes in network structure through time.</w:t>
      </w:r>
      <w:r>
        <w:rPr>
          <w:rFonts w:ascii="Times New Roman" w:hAnsi="Times New Roman" w:cs="Times New Roman"/>
          <w:i/>
          <w:iCs/>
          <w:sz w:val="24"/>
          <w:szCs w:val="24"/>
        </w:rPr>
        <w:t xml:space="preserve"> </w:t>
      </w:r>
    </w:p>
    <w:p w14:paraId="68A58C1C" w14:textId="0D1C0E5C" w:rsidR="004F7FB0" w:rsidRDefault="004F7FB0" w:rsidP="004F7FB0">
      <w:pPr>
        <w:spacing w:line="240" w:lineRule="auto"/>
        <w:rPr>
          <w:rFonts w:ascii="Times New Roman" w:eastAsia="Times New Roman" w:hAnsi="Times New Roman" w:cs="Times New Roman"/>
          <w:b/>
          <w:color w:val="222222"/>
          <w:sz w:val="24"/>
          <w:szCs w:val="24"/>
        </w:rPr>
      </w:pPr>
    </w:p>
    <w:p w14:paraId="301F370D" w14:textId="4ECB80D0" w:rsidR="006F3800" w:rsidRPr="009930C6" w:rsidRDefault="00C3669F" w:rsidP="004F7FB0">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Cs/>
          <w:color w:val="222222"/>
          <w:sz w:val="24"/>
          <w:szCs w:val="24"/>
        </w:rPr>
        <w:t xml:space="preserve">In a typical </w:t>
      </w:r>
      <w:r w:rsidR="00C13157">
        <w:rPr>
          <w:rFonts w:ascii="Times New Roman" w:eastAsia="Times New Roman" w:hAnsi="Times New Roman" w:cs="Times New Roman"/>
          <w:bCs/>
          <w:color w:val="222222"/>
          <w:sz w:val="24"/>
          <w:szCs w:val="24"/>
        </w:rPr>
        <w:t>simulation run,</w:t>
      </w:r>
      <w:r w:rsidR="00C13157" w:rsidRPr="00C13157">
        <w:rPr>
          <w:rFonts w:ascii="Times New Roman" w:eastAsia="Times New Roman" w:hAnsi="Times New Roman" w:cs="Times New Roman"/>
          <w:bCs/>
          <w:color w:val="222222"/>
          <w:sz w:val="24"/>
          <w:szCs w:val="24"/>
        </w:rPr>
        <w:t xml:space="preserve"> </w:t>
      </w:r>
      <w:r w:rsidR="00C13157">
        <w:rPr>
          <w:rFonts w:ascii="Times New Roman" w:eastAsia="Times New Roman" w:hAnsi="Times New Roman" w:cs="Times New Roman"/>
          <w:bCs/>
          <w:color w:val="222222"/>
          <w:sz w:val="24"/>
          <w:szCs w:val="24"/>
        </w:rPr>
        <w:t>t</w:t>
      </w:r>
      <w:r w:rsidR="00C13157" w:rsidRPr="005F4244">
        <w:rPr>
          <w:rFonts w:ascii="Times New Roman" w:eastAsia="Times New Roman" w:hAnsi="Times New Roman" w:cs="Times New Roman"/>
          <w:color w:val="222222"/>
          <w:sz w:val="24"/>
          <w:szCs w:val="24"/>
        </w:rPr>
        <w:t xml:space="preserve">raits diverge </w:t>
      </w:r>
      <w:r w:rsidR="00C13157">
        <w:rPr>
          <w:rFonts w:ascii="Times New Roman" w:eastAsia="Times New Roman" w:hAnsi="Times New Roman" w:cs="Times New Roman"/>
          <w:color w:val="222222"/>
          <w:sz w:val="24"/>
          <w:szCs w:val="24"/>
        </w:rPr>
        <w:t xml:space="preserve">over </w:t>
      </w:r>
      <w:r w:rsidR="00C13157" w:rsidRPr="005F4244">
        <w:rPr>
          <w:rFonts w:ascii="Times New Roman" w:eastAsia="Times New Roman" w:hAnsi="Times New Roman" w:cs="Times New Roman"/>
          <w:color w:val="222222"/>
          <w:sz w:val="24"/>
          <w:szCs w:val="24"/>
        </w:rPr>
        <w:t>evolutionar</w:t>
      </w:r>
      <w:r w:rsidR="00C13157">
        <w:rPr>
          <w:rFonts w:ascii="Times New Roman" w:eastAsia="Times New Roman" w:hAnsi="Times New Roman" w:cs="Times New Roman"/>
          <w:color w:val="222222"/>
          <w:sz w:val="24"/>
          <w:szCs w:val="24"/>
        </w:rPr>
        <w:t>y time, with rates of change being</w:t>
      </w:r>
      <w:r w:rsidR="00C13157" w:rsidRPr="005F4244">
        <w:rPr>
          <w:rFonts w:ascii="Times New Roman" w:eastAsia="Times New Roman" w:hAnsi="Times New Roman" w:cs="Times New Roman"/>
          <w:color w:val="222222"/>
          <w:sz w:val="24"/>
          <w:szCs w:val="24"/>
        </w:rPr>
        <w:t xml:space="preserve"> </w:t>
      </w:r>
      <w:r w:rsidR="00C13157">
        <w:rPr>
          <w:rFonts w:ascii="Times New Roman" w:eastAsia="Times New Roman" w:hAnsi="Times New Roman" w:cs="Times New Roman"/>
          <w:color w:val="222222"/>
          <w:sz w:val="24"/>
          <w:szCs w:val="24"/>
        </w:rPr>
        <w:t>fast</w:t>
      </w:r>
      <w:r w:rsidR="00C13157" w:rsidRPr="005F4244">
        <w:rPr>
          <w:rFonts w:ascii="Times New Roman" w:eastAsia="Times New Roman" w:hAnsi="Times New Roman" w:cs="Times New Roman"/>
          <w:color w:val="222222"/>
          <w:sz w:val="24"/>
          <w:szCs w:val="24"/>
        </w:rPr>
        <w:t xml:space="preserve"> initially and the</w:t>
      </w:r>
      <w:r w:rsidR="00C13157">
        <w:rPr>
          <w:rFonts w:ascii="Times New Roman" w:eastAsia="Times New Roman" w:hAnsi="Times New Roman" w:cs="Times New Roman"/>
          <w:color w:val="222222"/>
          <w:sz w:val="24"/>
          <w:szCs w:val="24"/>
        </w:rPr>
        <w:t>n</w:t>
      </w:r>
      <w:r w:rsidR="00C13157" w:rsidRPr="005F4244">
        <w:rPr>
          <w:rFonts w:ascii="Times New Roman" w:eastAsia="Times New Roman" w:hAnsi="Times New Roman" w:cs="Times New Roman"/>
          <w:color w:val="222222"/>
          <w:sz w:val="24"/>
          <w:szCs w:val="24"/>
        </w:rPr>
        <w:t xml:space="preserve"> </w:t>
      </w:r>
      <w:r w:rsidR="00C13157">
        <w:rPr>
          <w:rFonts w:ascii="Times New Roman" w:eastAsia="Times New Roman" w:hAnsi="Times New Roman" w:cs="Times New Roman"/>
          <w:color w:val="222222"/>
          <w:sz w:val="24"/>
          <w:szCs w:val="24"/>
        </w:rPr>
        <w:t>slowing (Fig.1). However, t</w:t>
      </w:r>
      <w:r w:rsidR="00CF54F5">
        <w:rPr>
          <w:rFonts w:ascii="Times New Roman" w:eastAsia="Times New Roman" w:hAnsi="Times New Roman" w:cs="Times New Roman"/>
          <w:bCs/>
          <w:color w:val="222222"/>
          <w:sz w:val="24"/>
          <w:szCs w:val="24"/>
        </w:rPr>
        <w:t>he a</w:t>
      </w:r>
      <w:r w:rsidR="006F3800">
        <w:rPr>
          <w:rFonts w:ascii="Times New Roman" w:eastAsia="Times New Roman" w:hAnsi="Times New Roman" w:cs="Times New Roman"/>
          <w:bCs/>
          <w:color w:val="222222"/>
          <w:sz w:val="24"/>
          <w:szCs w:val="24"/>
        </w:rPr>
        <w:t xml:space="preserve">ddition of </w:t>
      </w:r>
      <w:r w:rsidR="00CF54F5">
        <w:rPr>
          <w:rFonts w:ascii="Times New Roman" w:eastAsia="Times New Roman" w:hAnsi="Times New Roman" w:cs="Times New Roman"/>
          <w:bCs/>
          <w:color w:val="222222"/>
          <w:sz w:val="24"/>
          <w:szCs w:val="24"/>
        </w:rPr>
        <w:t xml:space="preserve">a </w:t>
      </w:r>
      <w:r w:rsidR="006F3800">
        <w:rPr>
          <w:rFonts w:ascii="Times New Roman" w:eastAsia="Times New Roman" w:hAnsi="Times New Roman" w:cs="Times New Roman"/>
          <w:bCs/>
          <w:color w:val="222222"/>
          <w:sz w:val="24"/>
          <w:szCs w:val="24"/>
        </w:rPr>
        <w:t xml:space="preserve">threshold to competition can drastically change the evolutionary </w:t>
      </w:r>
      <w:r w:rsidR="00C13157">
        <w:rPr>
          <w:rFonts w:ascii="Times New Roman" w:eastAsia="Times New Roman" w:hAnsi="Times New Roman" w:cs="Times New Roman"/>
          <w:bCs/>
          <w:color w:val="222222"/>
          <w:sz w:val="24"/>
          <w:szCs w:val="24"/>
        </w:rPr>
        <w:t>trends</w:t>
      </w:r>
      <w:r w:rsidR="006F3800">
        <w:rPr>
          <w:rFonts w:ascii="Times New Roman" w:eastAsia="Times New Roman" w:hAnsi="Times New Roman" w:cs="Times New Roman"/>
          <w:bCs/>
          <w:color w:val="222222"/>
          <w:sz w:val="24"/>
          <w:szCs w:val="24"/>
        </w:rPr>
        <w:t xml:space="preserve"> of species (Fig.1). In the simulation without any threshold (</w:t>
      </w:r>
      <w:r w:rsidR="0024157B">
        <w:rPr>
          <w:rFonts w:ascii="Times New Roman" w:eastAsia="Times New Roman" w:hAnsi="Times New Roman" w:cs="Times New Roman"/>
          <w:bCs/>
          <w:color w:val="222222"/>
          <w:sz w:val="24"/>
          <w:szCs w:val="24"/>
        </w:rPr>
        <w:t>l</w:t>
      </w:r>
      <w:r w:rsidR="006F3800">
        <w:rPr>
          <w:rFonts w:ascii="Times New Roman" w:eastAsia="Times New Roman" w:hAnsi="Times New Roman" w:cs="Times New Roman"/>
          <w:bCs/>
          <w:color w:val="222222"/>
          <w:sz w:val="24"/>
          <w:szCs w:val="24"/>
        </w:rPr>
        <w:t>eft panel</w:t>
      </w:r>
      <w:r w:rsidR="00C13157">
        <w:rPr>
          <w:rFonts w:ascii="Times New Roman" w:eastAsia="Times New Roman" w:hAnsi="Times New Roman" w:cs="Times New Roman"/>
          <w:bCs/>
          <w:color w:val="222222"/>
          <w:sz w:val="24"/>
          <w:szCs w:val="24"/>
        </w:rPr>
        <w:t>, bottom figure</w:t>
      </w:r>
      <w:r w:rsidR="006F3800">
        <w:rPr>
          <w:rFonts w:ascii="Times New Roman" w:eastAsia="Times New Roman" w:hAnsi="Times New Roman" w:cs="Times New Roman"/>
          <w:bCs/>
          <w:color w:val="222222"/>
          <w:sz w:val="24"/>
          <w:szCs w:val="24"/>
        </w:rPr>
        <w:t xml:space="preserve">), </w:t>
      </w:r>
      <w:r w:rsidR="00E83A6C">
        <w:rPr>
          <w:rFonts w:ascii="Times New Roman" w:eastAsia="Times New Roman" w:hAnsi="Times New Roman" w:cs="Times New Roman"/>
          <w:bCs/>
          <w:color w:val="222222"/>
          <w:sz w:val="24"/>
          <w:szCs w:val="24"/>
        </w:rPr>
        <w:t>the traits diverge more uniforml</w:t>
      </w:r>
      <w:r w:rsidR="00D50301">
        <w:rPr>
          <w:rFonts w:ascii="Times New Roman" w:eastAsia="Times New Roman" w:hAnsi="Times New Roman" w:cs="Times New Roman"/>
          <w:bCs/>
          <w:color w:val="222222"/>
          <w:sz w:val="24"/>
          <w:szCs w:val="24"/>
        </w:rPr>
        <w:t xml:space="preserve">y and the differences in mean trait values of species </w:t>
      </w:r>
      <w:r w:rsidR="004C7340">
        <w:rPr>
          <w:rFonts w:ascii="Times New Roman" w:eastAsia="Times New Roman" w:hAnsi="Times New Roman" w:cs="Times New Roman"/>
          <w:bCs/>
          <w:color w:val="222222"/>
          <w:sz w:val="24"/>
          <w:szCs w:val="24"/>
        </w:rPr>
        <w:t xml:space="preserve">gradually </w:t>
      </w:r>
      <w:r w:rsidR="00D50301">
        <w:rPr>
          <w:rFonts w:ascii="Times New Roman" w:eastAsia="Times New Roman" w:hAnsi="Times New Roman" w:cs="Times New Roman"/>
          <w:bCs/>
          <w:color w:val="222222"/>
          <w:sz w:val="24"/>
          <w:szCs w:val="24"/>
        </w:rPr>
        <w:t xml:space="preserve">become more even </w:t>
      </w:r>
      <w:r w:rsidR="00CF54F5">
        <w:rPr>
          <w:rFonts w:ascii="Times New Roman" w:eastAsia="Times New Roman" w:hAnsi="Times New Roman" w:cs="Times New Roman"/>
          <w:bCs/>
          <w:color w:val="222222"/>
          <w:sz w:val="24"/>
          <w:szCs w:val="24"/>
        </w:rPr>
        <w:t>over time</w:t>
      </w:r>
      <w:r w:rsidR="00D50301">
        <w:rPr>
          <w:rFonts w:ascii="Times New Roman" w:eastAsia="Times New Roman" w:hAnsi="Times New Roman" w:cs="Times New Roman"/>
          <w:bCs/>
          <w:color w:val="222222"/>
          <w:sz w:val="24"/>
          <w:szCs w:val="24"/>
        </w:rPr>
        <w:t xml:space="preserve">. </w:t>
      </w:r>
      <w:r w:rsidR="004C7340">
        <w:rPr>
          <w:rFonts w:ascii="Times New Roman" w:eastAsia="Times New Roman" w:hAnsi="Times New Roman" w:cs="Times New Roman"/>
          <w:bCs/>
          <w:color w:val="222222"/>
          <w:sz w:val="24"/>
          <w:szCs w:val="24"/>
        </w:rPr>
        <w:t>However, when thresholds are included in the simulation, the rates of divergences between species become highly irregular</w:t>
      </w:r>
      <w:r w:rsidR="00C13157">
        <w:rPr>
          <w:rFonts w:ascii="Times New Roman" w:eastAsia="Times New Roman" w:hAnsi="Times New Roman" w:cs="Times New Roman"/>
          <w:bCs/>
          <w:color w:val="222222"/>
          <w:sz w:val="24"/>
          <w:szCs w:val="24"/>
        </w:rPr>
        <w:t xml:space="preserve"> (right panel, bottom figure)</w:t>
      </w:r>
      <w:r w:rsidR="004C7340">
        <w:rPr>
          <w:rFonts w:ascii="Times New Roman" w:eastAsia="Times New Roman" w:hAnsi="Times New Roman" w:cs="Times New Roman"/>
          <w:bCs/>
          <w:color w:val="222222"/>
          <w:sz w:val="24"/>
          <w:szCs w:val="24"/>
        </w:rPr>
        <w:t>, leading to instances where traits of two or more species converg</w:t>
      </w:r>
      <w:r w:rsidR="00CF54F5">
        <w:rPr>
          <w:rFonts w:ascii="Times New Roman" w:eastAsia="Times New Roman" w:hAnsi="Times New Roman" w:cs="Times New Roman"/>
          <w:bCs/>
          <w:color w:val="222222"/>
          <w:sz w:val="24"/>
          <w:szCs w:val="24"/>
        </w:rPr>
        <w:t>e</w:t>
      </w:r>
      <w:r w:rsidR="004C7340">
        <w:rPr>
          <w:rFonts w:ascii="Times New Roman" w:eastAsia="Times New Roman" w:hAnsi="Times New Roman" w:cs="Times New Roman"/>
          <w:bCs/>
          <w:color w:val="222222"/>
          <w:sz w:val="24"/>
          <w:szCs w:val="24"/>
        </w:rPr>
        <w:t xml:space="preserve"> towards each other. </w:t>
      </w:r>
      <w:r w:rsidR="002A65B5">
        <w:rPr>
          <w:rFonts w:ascii="Times New Roman" w:eastAsia="Times New Roman" w:hAnsi="Times New Roman" w:cs="Times New Roman"/>
          <w:bCs/>
          <w:color w:val="222222"/>
          <w:sz w:val="24"/>
          <w:szCs w:val="24"/>
        </w:rPr>
        <w:t xml:space="preserve">Such ‘clustering’ of traits emerges for multiple sets of species. </w:t>
      </w:r>
      <w:r w:rsidR="009930C6">
        <w:rPr>
          <w:rFonts w:ascii="Times New Roman" w:eastAsia="Times New Roman" w:hAnsi="Times New Roman" w:cs="Times New Roman"/>
          <w:bCs/>
          <w:color w:val="222222"/>
          <w:sz w:val="24"/>
          <w:szCs w:val="24"/>
        </w:rPr>
        <w:t>Consequently</w:t>
      </w:r>
      <w:r w:rsidR="002A65B5">
        <w:rPr>
          <w:rFonts w:ascii="Times New Roman" w:eastAsia="Times New Roman" w:hAnsi="Times New Roman" w:cs="Times New Roman"/>
          <w:bCs/>
          <w:color w:val="222222"/>
          <w:sz w:val="24"/>
          <w:szCs w:val="24"/>
        </w:rPr>
        <w:t>,</w:t>
      </w:r>
      <w:r w:rsidR="00C13157">
        <w:rPr>
          <w:rFonts w:ascii="Times New Roman" w:eastAsia="Times New Roman" w:hAnsi="Times New Roman" w:cs="Times New Roman"/>
          <w:bCs/>
          <w:color w:val="222222"/>
          <w:sz w:val="24"/>
          <w:szCs w:val="24"/>
        </w:rPr>
        <w:t xml:space="preserve"> </w:t>
      </w:r>
      <w:r w:rsidR="002A65B5" w:rsidRPr="005F4244">
        <w:rPr>
          <w:rFonts w:ascii="Times New Roman" w:eastAsia="Times New Roman" w:hAnsi="Times New Roman" w:cs="Times New Roman"/>
          <w:color w:val="222222"/>
          <w:sz w:val="24"/>
          <w:szCs w:val="24"/>
        </w:rPr>
        <w:t xml:space="preserve">modular </w:t>
      </w:r>
      <w:r w:rsidR="002A65B5">
        <w:rPr>
          <w:rFonts w:ascii="Times New Roman" w:eastAsia="Times New Roman" w:hAnsi="Times New Roman" w:cs="Times New Roman"/>
          <w:color w:val="222222"/>
          <w:sz w:val="24"/>
          <w:szCs w:val="24"/>
        </w:rPr>
        <w:t xml:space="preserve">interaction network </w:t>
      </w:r>
      <w:r w:rsidR="002A65B5" w:rsidRPr="005F4244">
        <w:rPr>
          <w:rFonts w:ascii="Times New Roman" w:eastAsia="Times New Roman" w:hAnsi="Times New Roman" w:cs="Times New Roman"/>
          <w:color w:val="222222"/>
          <w:sz w:val="24"/>
          <w:szCs w:val="24"/>
        </w:rPr>
        <w:t xml:space="preserve">structures </w:t>
      </w:r>
      <w:r w:rsidR="0024157B">
        <w:rPr>
          <w:rFonts w:ascii="Times New Roman" w:eastAsia="Times New Roman" w:hAnsi="Times New Roman" w:cs="Times New Roman"/>
          <w:color w:val="222222"/>
          <w:sz w:val="24"/>
          <w:szCs w:val="24"/>
        </w:rPr>
        <w:t xml:space="preserve">can </w:t>
      </w:r>
      <w:r w:rsidR="002A65B5" w:rsidRPr="005F4244">
        <w:rPr>
          <w:rFonts w:ascii="Times New Roman" w:eastAsia="Times New Roman" w:hAnsi="Times New Roman" w:cs="Times New Roman"/>
          <w:color w:val="222222"/>
          <w:sz w:val="24"/>
          <w:szCs w:val="24"/>
        </w:rPr>
        <w:t xml:space="preserve">emerge out of arbitrary initial </w:t>
      </w:r>
      <w:r w:rsidR="002A65B5">
        <w:rPr>
          <w:rFonts w:ascii="Times New Roman" w:eastAsia="Times New Roman" w:hAnsi="Times New Roman" w:cs="Times New Roman"/>
          <w:color w:val="222222"/>
          <w:sz w:val="24"/>
          <w:szCs w:val="24"/>
        </w:rPr>
        <w:t>assemblages of traits</w:t>
      </w:r>
      <w:r w:rsidR="00C13157">
        <w:rPr>
          <w:rFonts w:ascii="Times New Roman" w:eastAsia="Times New Roman" w:hAnsi="Times New Roman" w:cs="Times New Roman"/>
          <w:color w:val="222222"/>
          <w:sz w:val="24"/>
          <w:szCs w:val="24"/>
        </w:rPr>
        <w:t xml:space="preserve"> (right panel, middle figure)</w:t>
      </w:r>
      <w:r w:rsidR="002A65B5">
        <w:rPr>
          <w:rFonts w:ascii="Times New Roman" w:eastAsia="Times New Roman" w:hAnsi="Times New Roman" w:cs="Times New Roman"/>
          <w:color w:val="222222"/>
          <w:sz w:val="24"/>
          <w:szCs w:val="24"/>
        </w:rPr>
        <w:t>, even though traits generally seem to diverge among species.</w:t>
      </w:r>
      <w:r w:rsidR="002A65B5" w:rsidRPr="002A65B5">
        <w:rPr>
          <w:rFonts w:ascii="Times New Roman" w:eastAsia="Times New Roman" w:hAnsi="Times New Roman" w:cs="Times New Roman"/>
          <w:color w:val="222222"/>
          <w:sz w:val="24"/>
          <w:szCs w:val="24"/>
        </w:rPr>
        <w:t xml:space="preserve"> </w:t>
      </w:r>
      <w:r w:rsidR="002A65B5">
        <w:rPr>
          <w:rFonts w:ascii="Times New Roman" w:eastAsia="Times New Roman" w:hAnsi="Times New Roman" w:cs="Times New Roman"/>
          <w:color w:val="222222"/>
          <w:sz w:val="24"/>
          <w:szCs w:val="24"/>
        </w:rPr>
        <w:t>This persistence of groups or pair of similar species occurs even without any stochastic variation.  The</w:t>
      </w:r>
      <w:r w:rsidR="00C13157">
        <w:rPr>
          <w:rFonts w:ascii="Times New Roman" w:eastAsia="Times New Roman" w:hAnsi="Times New Roman" w:cs="Times New Roman"/>
          <w:color w:val="222222"/>
          <w:sz w:val="24"/>
          <w:szCs w:val="24"/>
        </w:rPr>
        <w:t>se</w:t>
      </w:r>
      <w:r w:rsidR="002A65B5">
        <w:rPr>
          <w:rFonts w:ascii="Times New Roman" w:eastAsia="Times New Roman" w:hAnsi="Times New Roman" w:cs="Times New Roman"/>
          <w:color w:val="222222"/>
          <w:sz w:val="24"/>
          <w:szCs w:val="24"/>
        </w:rPr>
        <w:t xml:space="preserve"> modules seem to persist for larger periods of time, however; they </w:t>
      </w:r>
      <w:r w:rsidR="002A65B5">
        <w:rPr>
          <w:rFonts w:ascii="Times New Roman" w:eastAsia="Times New Roman" w:hAnsi="Times New Roman" w:cs="Times New Roman"/>
          <w:color w:val="222222"/>
          <w:sz w:val="24"/>
          <w:szCs w:val="24"/>
        </w:rPr>
        <w:lastRenderedPageBreak/>
        <w:t>eventually tend to break apart as variance in community trait values widens, leading to a</w:t>
      </w:r>
      <w:r w:rsidR="00C13157">
        <w:rPr>
          <w:rFonts w:ascii="Times New Roman" w:eastAsia="Times New Roman" w:hAnsi="Times New Roman" w:cs="Times New Roman"/>
          <w:color w:val="222222"/>
          <w:sz w:val="24"/>
          <w:szCs w:val="24"/>
        </w:rPr>
        <w:t xml:space="preserve"> more</w:t>
      </w:r>
      <w:r w:rsidR="002A65B5">
        <w:rPr>
          <w:rFonts w:ascii="Times New Roman" w:eastAsia="Times New Roman" w:hAnsi="Times New Roman" w:cs="Times New Roman"/>
          <w:color w:val="222222"/>
          <w:sz w:val="24"/>
          <w:szCs w:val="24"/>
        </w:rPr>
        <w:t xml:space="preserve"> evenly dispersed trait distribution.</w:t>
      </w:r>
    </w:p>
    <w:p w14:paraId="50C57463" w14:textId="77777777" w:rsidR="00C13157" w:rsidRDefault="00C13157" w:rsidP="004F7FB0">
      <w:pPr>
        <w:spacing w:line="240" w:lineRule="auto"/>
        <w:rPr>
          <w:rFonts w:ascii="Times New Roman" w:eastAsia="Times New Roman" w:hAnsi="Times New Roman" w:cs="Times New Roman"/>
          <w:color w:val="222222"/>
          <w:sz w:val="24"/>
          <w:szCs w:val="24"/>
        </w:rPr>
      </w:pPr>
    </w:p>
    <w:p w14:paraId="4C2B6B2A" w14:textId="2A381439" w:rsidR="00C13157" w:rsidRDefault="004F7FB0" w:rsidP="004F7FB0">
      <w:pPr>
        <w:spacing w:line="240" w:lineRule="auto"/>
        <w:rPr>
          <w:rFonts w:ascii="Times New Roman" w:eastAsia="Times New Roman" w:hAnsi="Times New Roman" w:cs="Times New Roman"/>
          <w:b/>
          <w:bCs/>
          <w:color w:val="222222"/>
          <w:sz w:val="24"/>
          <w:szCs w:val="24"/>
        </w:rPr>
      </w:pPr>
      <w:r w:rsidRPr="00322758">
        <w:rPr>
          <w:rFonts w:ascii="Times New Roman" w:eastAsia="Times New Roman" w:hAnsi="Times New Roman" w:cs="Times New Roman"/>
          <w:b/>
          <w:bCs/>
          <w:color w:val="222222"/>
          <w:sz w:val="24"/>
          <w:szCs w:val="24"/>
        </w:rPr>
        <w:t>Network dynamics:</w:t>
      </w:r>
    </w:p>
    <w:p w14:paraId="366931A2" w14:textId="77777777" w:rsidR="00316F33" w:rsidRPr="005F4244" w:rsidRDefault="00316F33" w:rsidP="00316F33">
      <w:pPr>
        <w:spacing w:line="240" w:lineRule="auto"/>
        <w:rPr>
          <w:rFonts w:ascii="Times New Roman" w:hAnsi="Times New Roman" w:cs="Times New Roman"/>
          <w:sz w:val="24"/>
          <w:szCs w:val="24"/>
        </w:rPr>
      </w:pPr>
      <w:r>
        <w:rPr>
          <w:noProof/>
        </w:rPr>
        <w:drawing>
          <wp:inline distT="0" distB="0" distL="0" distR="0" wp14:anchorId="6C95808C" wp14:editId="3E716209">
            <wp:extent cx="5886450" cy="416832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0358" cy="4185253"/>
                    </a:xfrm>
                    <a:prstGeom prst="rect">
                      <a:avLst/>
                    </a:prstGeom>
                  </pic:spPr>
                </pic:pic>
              </a:graphicData>
            </a:graphic>
          </wp:inline>
        </w:drawing>
      </w:r>
    </w:p>
    <w:p w14:paraId="7CA1F734" w14:textId="19E84CAB" w:rsidR="00316F33" w:rsidRPr="005F4244" w:rsidRDefault="00316F33" w:rsidP="00316F33">
      <w:pPr>
        <w:spacing w:line="240" w:lineRule="auto"/>
        <w:rPr>
          <w:rFonts w:ascii="Times New Roman" w:hAnsi="Times New Roman" w:cs="Times New Roman"/>
          <w:sz w:val="24"/>
          <w:szCs w:val="24"/>
        </w:rPr>
      </w:pPr>
      <w:r w:rsidRPr="005F4244">
        <w:rPr>
          <w:rFonts w:ascii="Times New Roman" w:hAnsi="Times New Roman" w:cs="Times New Roman"/>
          <w:sz w:val="24"/>
          <w:szCs w:val="24"/>
        </w:rPr>
        <w:t>Fig. 2:</w:t>
      </w:r>
      <w:r w:rsidRPr="005F4244">
        <w:rPr>
          <w:rFonts w:ascii="Times New Roman" w:hAnsi="Times New Roman" w:cs="Times New Roman"/>
          <w:i/>
          <w:iCs/>
          <w:sz w:val="24"/>
          <w:szCs w:val="24"/>
        </w:rPr>
        <w:t xml:space="preserve"> Change in connectance with time. Each panel represents a combination of intraspecific variation (top) and threshold for competition (</w:t>
      </w:r>
      <w:r>
        <w:rPr>
          <w:rFonts w:ascii="Times New Roman" w:hAnsi="Times New Roman" w:cs="Times New Roman"/>
          <w:i/>
          <w:iCs/>
          <w:sz w:val="24"/>
          <w:szCs w:val="24"/>
        </w:rPr>
        <w:t>side</w:t>
      </w:r>
      <w:r w:rsidRPr="005F4244">
        <w:rPr>
          <w:rFonts w:ascii="Times New Roman" w:hAnsi="Times New Roman" w:cs="Times New Roman"/>
          <w:i/>
          <w:iCs/>
          <w:sz w:val="24"/>
          <w:szCs w:val="24"/>
        </w:rPr>
        <w:t>). In each plot, different trajectories represent different omega</w:t>
      </w:r>
      <w:r w:rsidR="0024157B">
        <w:rPr>
          <w:rFonts w:ascii="Times New Roman" w:hAnsi="Times New Roman" w:cs="Times New Roman"/>
          <w:i/>
          <w:iCs/>
          <w:sz w:val="24"/>
          <w:szCs w:val="24"/>
        </w:rPr>
        <w:t>s</w:t>
      </w:r>
      <w:r w:rsidRPr="005F4244">
        <w:rPr>
          <w:rFonts w:ascii="Times New Roman" w:hAnsi="Times New Roman" w:cs="Times New Roman"/>
          <w:i/>
          <w:iCs/>
          <w:sz w:val="24"/>
          <w:szCs w:val="24"/>
        </w:rPr>
        <w:t xml:space="preserve"> (width of competition). The variation in each trajectory is the standard deviation in means</w:t>
      </w:r>
      <w:r w:rsidR="008D0A50">
        <w:rPr>
          <w:rFonts w:ascii="Times New Roman" w:hAnsi="Times New Roman" w:cs="Times New Roman"/>
          <w:i/>
          <w:iCs/>
          <w:sz w:val="24"/>
          <w:szCs w:val="24"/>
        </w:rPr>
        <w:t xml:space="preserve"> taken from 100 simulation in each panel</w:t>
      </w:r>
      <w:r w:rsidRPr="005F4244">
        <w:rPr>
          <w:rFonts w:ascii="Times New Roman" w:hAnsi="Times New Roman" w:cs="Times New Roman"/>
          <w:i/>
          <w:iCs/>
          <w:sz w:val="24"/>
          <w:szCs w:val="24"/>
        </w:rPr>
        <w:t>.</w:t>
      </w:r>
    </w:p>
    <w:p w14:paraId="446C9AFC" w14:textId="77777777" w:rsidR="00316F33" w:rsidRPr="00322758" w:rsidRDefault="00316F33" w:rsidP="004F7FB0">
      <w:pPr>
        <w:spacing w:line="240" w:lineRule="auto"/>
        <w:rPr>
          <w:rFonts w:ascii="Times New Roman" w:eastAsia="Times New Roman" w:hAnsi="Times New Roman" w:cs="Times New Roman"/>
          <w:b/>
          <w:bCs/>
          <w:color w:val="222222"/>
          <w:sz w:val="24"/>
          <w:szCs w:val="24"/>
        </w:rPr>
      </w:pPr>
    </w:p>
    <w:p w14:paraId="60A01768" w14:textId="1E6A14F8" w:rsidR="000324BF" w:rsidRDefault="0024157B" w:rsidP="00DD393D">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c</w:t>
      </w:r>
      <w:r w:rsidR="000324BF" w:rsidRPr="009930C6">
        <w:rPr>
          <w:rFonts w:ascii="Times New Roman" w:eastAsia="Times New Roman" w:hAnsi="Times New Roman" w:cs="Times New Roman"/>
          <w:color w:val="222222"/>
          <w:sz w:val="24"/>
          <w:szCs w:val="24"/>
        </w:rPr>
        <w:t xml:space="preserve">ombination of parameter values highly </w:t>
      </w:r>
      <w:r w:rsidR="008D0A50" w:rsidRPr="009930C6">
        <w:rPr>
          <w:rFonts w:ascii="Times New Roman" w:eastAsia="Times New Roman" w:hAnsi="Times New Roman" w:cs="Times New Roman"/>
          <w:color w:val="222222"/>
          <w:sz w:val="24"/>
          <w:szCs w:val="24"/>
        </w:rPr>
        <w:t>influences</w:t>
      </w:r>
      <w:r w:rsidR="000324BF" w:rsidRPr="009930C6">
        <w:rPr>
          <w:rFonts w:ascii="Times New Roman" w:eastAsia="Times New Roman" w:hAnsi="Times New Roman" w:cs="Times New Roman"/>
          <w:color w:val="222222"/>
          <w:sz w:val="24"/>
          <w:szCs w:val="24"/>
        </w:rPr>
        <w:t xml:space="preserve"> the aggregate trends in network structures with time (Fig.2 and 3).</w:t>
      </w:r>
    </w:p>
    <w:p w14:paraId="4179ACBD" w14:textId="46C2E482" w:rsidR="001D31AA" w:rsidRDefault="00C31A0C">
      <w:pPr>
        <w:spacing w:line="240" w:lineRule="auto"/>
        <w:rPr>
          <w:rFonts w:ascii="Times New Roman" w:hAnsi="Times New Roman" w:cs="Times New Roman"/>
          <w:sz w:val="24"/>
          <w:szCs w:val="24"/>
        </w:rPr>
      </w:pPr>
      <w:r>
        <w:rPr>
          <w:rFonts w:ascii="Times New Roman" w:eastAsia="Times New Roman" w:hAnsi="Times New Roman" w:cs="Times New Roman"/>
          <w:color w:val="222222"/>
          <w:sz w:val="24"/>
          <w:szCs w:val="24"/>
        </w:rPr>
        <w:t>Thresholds (Fig.2 columns) and intraspecific variation (Fig.2 rows)</w:t>
      </w:r>
      <w:r w:rsidR="00781232">
        <w:rPr>
          <w:rFonts w:ascii="Times New Roman" w:eastAsia="Times New Roman" w:hAnsi="Times New Roman" w:cs="Times New Roman"/>
          <w:color w:val="222222"/>
          <w:sz w:val="24"/>
          <w:szCs w:val="24"/>
        </w:rPr>
        <w:t xml:space="preserve"> have little effect on overall</w:t>
      </w:r>
      <w:r>
        <w:rPr>
          <w:rFonts w:ascii="Times New Roman" w:eastAsia="Times New Roman" w:hAnsi="Times New Roman" w:cs="Times New Roman"/>
          <w:color w:val="222222"/>
          <w:sz w:val="24"/>
          <w:szCs w:val="24"/>
        </w:rPr>
        <w:t xml:space="preserve"> trends in</w:t>
      </w:r>
      <w:r w:rsidR="00781232">
        <w:rPr>
          <w:rFonts w:ascii="Times New Roman" w:eastAsia="Times New Roman" w:hAnsi="Times New Roman" w:cs="Times New Roman"/>
          <w:color w:val="222222"/>
          <w:sz w:val="24"/>
          <w:szCs w:val="24"/>
        </w:rPr>
        <w:t xml:space="preserve"> connectance </w:t>
      </w:r>
      <w:r w:rsidR="00781232">
        <w:rPr>
          <w:rFonts w:ascii="Times New Roman" w:hAnsi="Times New Roman" w:cs="Times New Roman"/>
          <w:sz w:val="24"/>
          <w:szCs w:val="24"/>
        </w:rPr>
        <w:t xml:space="preserve">of </w:t>
      </w:r>
      <w:r w:rsidR="001D31AA">
        <w:rPr>
          <w:rFonts w:ascii="Times New Roman" w:hAnsi="Times New Roman" w:cs="Times New Roman"/>
          <w:sz w:val="24"/>
          <w:szCs w:val="24"/>
        </w:rPr>
        <w:t>evolving interaction networks</w:t>
      </w:r>
      <w:r w:rsidR="00781232">
        <w:rPr>
          <w:rFonts w:ascii="Times New Roman" w:hAnsi="Times New Roman" w:cs="Times New Roman"/>
          <w:sz w:val="24"/>
          <w:szCs w:val="24"/>
        </w:rPr>
        <w:t>. Connectance</w:t>
      </w:r>
      <w:r w:rsidR="001D31AA">
        <w:rPr>
          <w:rFonts w:ascii="Times New Roman" w:hAnsi="Times New Roman" w:cs="Times New Roman"/>
          <w:sz w:val="24"/>
          <w:szCs w:val="24"/>
        </w:rPr>
        <w:t xml:space="preserve"> </w:t>
      </w:r>
      <w:r w:rsidR="001D31AA" w:rsidRPr="00E65D49">
        <w:rPr>
          <w:rFonts w:ascii="Times New Roman" w:hAnsi="Times New Roman" w:cs="Times New Roman"/>
          <w:sz w:val="24"/>
          <w:szCs w:val="24"/>
        </w:rPr>
        <w:t>decrease</w:t>
      </w:r>
      <w:r w:rsidR="00781232">
        <w:rPr>
          <w:rFonts w:ascii="Times New Roman" w:hAnsi="Times New Roman" w:cs="Times New Roman"/>
          <w:sz w:val="24"/>
          <w:szCs w:val="24"/>
        </w:rPr>
        <w:t>s</w:t>
      </w:r>
      <w:r w:rsidR="001D31AA" w:rsidRPr="00E65D49">
        <w:rPr>
          <w:rFonts w:ascii="Times New Roman" w:hAnsi="Times New Roman" w:cs="Times New Roman"/>
          <w:sz w:val="24"/>
          <w:szCs w:val="24"/>
        </w:rPr>
        <w:t xml:space="preserve"> over time </w:t>
      </w:r>
      <w:r w:rsidR="00604C2F">
        <w:rPr>
          <w:rFonts w:ascii="Times New Roman" w:hAnsi="Times New Roman" w:cs="Times New Roman"/>
          <w:sz w:val="24"/>
          <w:szCs w:val="24"/>
        </w:rPr>
        <w:t>in all s</w:t>
      </w:r>
      <w:r w:rsidR="008D47DA">
        <w:rPr>
          <w:rFonts w:ascii="Times New Roman" w:hAnsi="Times New Roman" w:cs="Times New Roman"/>
          <w:sz w:val="24"/>
          <w:szCs w:val="24"/>
        </w:rPr>
        <w:t>ce</w:t>
      </w:r>
      <w:r w:rsidR="00604C2F">
        <w:rPr>
          <w:rFonts w:ascii="Times New Roman" w:hAnsi="Times New Roman" w:cs="Times New Roman"/>
          <w:sz w:val="24"/>
          <w:szCs w:val="24"/>
        </w:rPr>
        <w:t xml:space="preserve">narios </w:t>
      </w:r>
      <w:r w:rsidR="001D31AA" w:rsidRPr="00E65D49">
        <w:rPr>
          <w:rFonts w:ascii="Times New Roman" w:hAnsi="Times New Roman" w:cs="Times New Roman"/>
          <w:sz w:val="24"/>
          <w:szCs w:val="24"/>
        </w:rPr>
        <w:t>(Fig.2</w:t>
      </w:r>
      <w:r w:rsidR="009D7FBE">
        <w:rPr>
          <w:rFonts w:ascii="Times New Roman" w:hAnsi="Times New Roman" w:cs="Times New Roman"/>
          <w:sz w:val="24"/>
          <w:szCs w:val="24"/>
        </w:rPr>
        <w:t xml:space="preserve">). </w:t>
      </w:r>
      <w:r w:rsidR="006C66D9">
        <w:rPr>
          <w:rFonts w:ascii="Times New Roman" w:hAnsi="Times New Roman" w:cs="Times New Roman"/>
          <w:sz w:val="24"/>
          <w:szCs w:val="24"/>
        </w:rPr>
        <w:t xml:space="preserve">When thresholds are absent (Fig. </w:t>
      </w:r>
      <w:r w:rsidR="009D7FBE">
        <w:rPr>
          <w:rFonts w:ascii="Times New Roman" w:hAnsi="Times New Roman" w:cs="Times New Roman"/>
          <w:sz w:val="24"/>
          <w:szCs w:val="24"/>
        </w:rPr>
        <w:t>rightmost column panels</w:t>
      </w:r>
      <w:r w:rsidR="006C66D9">
        <w:rPr>
          <w:rFonts w:ascii="Times New Roman" w:hAnsi="Times New Roman" w:cs="Times New Roman"/>
          <w:sz w:val="24"/>
          <w:szCs w:val="24"/>
        </w:rPr>
        <w:t>), c</w:t>
      </w:r>
      <w:r w:rsidR="001D31AA" w:rsidRPr="00E65D49">
        <w:rPr>
          <w:rFonts w:ascii="Times New Roman" w:hAnsi="Times New Roman" w:cs="Times New Roman"/>
          <w:sz w:val="24"/>
          <w:szCs w:val="24"/>
        </w:rPr>
        <w:t>onnectance values decrease</w:t>
      </w:r>
      <w:r w:rsidR="008D47DA">
        <w:rPr>
          <w:rFonts w:ascii="Times New Roman" w:hAnsi="Times New Roman" w:cs="Times New Roman"/>
          <w:sz w:val="24"/>
          <w:szCs w:val="24"/>
        </w:rPr>
        <w:t xml:space="preserve"> slowest</w:t>
      </w:r>
      <w:r w:rsidR="006C66D9">
        <w:rPr>
          <w:rFonts w:ascii="Times New Roman" w:hAnsi="Times New Roman" w:cs="Times New Roman"/>
          <w:sz w:val="24"/>
          <w:szCs w:val="24"/>
        </w:rPr>
        <w:t>. They decrease</w:t>
      </w:r>
      <w:r w:rsidR="008D47DA">
        <w:rPr>
          <w:rFonts w:ascii="Times New Roman" w:hAnsi="Times New Roman" w:cs="Times New Roman"/>
          <w:sz w:val="24"/>
          <w:szCs w:val="24"/>
        </w:rPr>
        <w:t xml:space="preserve"> </w:t>
      </w:r>
      <w:r w:rsidR="001D31AA" w:rsidRPr="00E65D49">
        <w:rPr>
          <w:rFonts w:ascii="Times New Roman" w:hAnsi="Times New Roman" w:cs="Times New Roman"/>
          <w:sz w:val="24"/>
          <w:szCs w:val="24"/>
        </w:rPr>
        <w:t xml:space="preserve">faster </w:t>
      </w:r>
      <w:r w:rsidR="006C66D9">
        <w:rPr>
          <w:rFonts w:ascii="Times New Roman" w:hAnsi="Times New Roman" w:cs="Times New Roman"/>
          <w:sz w:val="24"/>
          <w:szCs w:val="24"/>
        </w:rPr>
        <w:t>as thresholds</w:t>
      </w:r>
      <w:r w:rsidR="008D47DA">
        <w:rPr>
          <w:rFonts w:ascii="Times New Roman" w:hAnsi="Times New Roman" w:cs="Times New Roman"/>
          <w:sz w:val="24"/>
          <w:szCs w:val="24"/>
        </w:rPr>
        <w:t xml:space="preserve"> </w:t>
      </w:r>
      <w:r w:rsidR="006C66D9">
        <w:rPr>
          <w:rFonts w:ascii="Times New Roman" w:hAnsi="Times New Roman" w:cs="Times New Roman"/>
          <w:sz w:val="24"/>
          <w:szCs w:val="24"/>
        </w:rPr>
        <w:t xml:space="preserve">get </w:t>
      </w:r>
      <w:r w:rsidR="001D31AA">
        <w:rPr>
          <w:rFonts w:ascii="Times New Roman" w:hAnsi="Times New Roman" w:cs="Times New Roman"/>
          <w:sz w:val="24"/>
          <w:szCs w:val="24"/>
        </w:rPr>
        <w:t>narrower</w:t>
      </w:r>
      <w:r w:rsidR="00781232">
        <w:rPr>
          <w:rFonts w:ascii="Times New Roman" w:hAnsi="Times New Roman" w:cs="Times New Roman"/>
          <w:sz w:val="24"/>
          <w:szCs w:val="24"/>
        </w:rPr>
        <w:t>,</w:t>
      </w:r>
      <w:r w:rsidR="006C66D9">
        <w:rPr>
          <w:rFonts w:ascii="Times New Roman" w:hAnsi="Times New Roman" w:cs="Times New Roman"/>
          <w:sz w:val="24"/>
          <w:szCs w:val="24"/>
        </w:rPr>
        <w:t xml:space="preserve"> and for lower values of </w:t>
      </w:r>
      <w:r w:rsidR="006C66D9" w:rsidRPr="00E65D49">
        <w:rPr>
          <w:rFonts w:ascii="Times New Roman" w:hAnsi="Times New Roman" w:cs="Times New Roman"/>
          <w:sz w:val="24"/>
          <w:szCs w:val="24"/>
        </w:rPr>
        <w:t>ω</w:t>
      </w:r>
      <w:r w:rsidR="006C66D9">
        <w:rPr>
          <w:rFonts w:ascii="Times New Roman" w:hAnsi="Times New Roman" w:cs="Times New Roman"/>
          <w:sz w:val="24"/>
          <w:szCs w:val="24"/>
        </w:rPr>
        <w:t xml:space="preserve"> (Fig 2</w:t>
      </w:r>
      <w:r w:rsidR="009D7FBE">
        <w:rPr>
          <w:rFonts w:ascii="Times New Roman" w:hAnsi="Times New Roman" w:cs="Times New Roman"/>
          <w:sz w:val="24"/>
          <w:szCs w:val="24"/>
        </w:rPr>
        <w:t>, first, second and third column panels</w:t>
      </w:r>
      <w:r w:rsidR="006C66D9">
        <w:rPr>
          <w:rFonts w:ascii="Times New Roman" w:hAnsi="Times New Roman" w:cs="Times New Roman"/>
          <w:sz w:val="24"/>
          <w:szCs w:val="24"/>
        </w:rPr>
        <w:t>)</w:t>
      </w:r>
      <w:r w:rsidR="009D7FBE">
        <w:rPr>
          <w:rFonts w:ascii="Times New Roman" w:hAnsi="Times New Roman" w:cs="Times New Roman"/>
          <w:sz w:val="24"/>
          <w:szCs w:val="24"/>
        </w:rPr>
        <w:t xml:space="preserve">. </w:t>
      </w:r>
      <w:r w:rsidR="001D31AA" w:rsidRPr="00E65D49">
        <w:rPr>
          <w:rFonts w:ascii="Times New Roman" w:hAnsi="Times New Roman" w:cs="Times New Roman"/>
          <w:sz w:val="24"/>
          <w:szCs w:val="24"/>
        </w:rPr>
        <w:t xml:space="preserve">Different </w:t>
      </w:r>
      <w:r w:rsidR="001D31AA">
        <w:rPr>
          <w:rFonts w:ascii="Times New Roman" w:hAnsi="Times New Roman" w:cs="Times New Roman"/>
          <w:sz w:val="24"/>
          <w:szCs w:val="24"/>
        </w:rPr>
        <w:t>amounts</w:t>
      </w:r>
      <w:r w:rsidR="001D31AA" w:rsidRPr="00E65D49">
        <w:rPr>
          <w:rFonts w:ascii="Times New Roman" w:hAnsi="Times New Roman" w:cs="Times New Roman"/>
          <w:sz w:val="24"/>
          <w:szCs w:val="24"/>
        </w:rPr>
        <w:t xml:space="preserve"> of intraspecific variation do not seem to strongly alter the dynamics of connectance values</w:t>
      </w:r>
      <w:r w:rsidR="00AB56A4">
        <w:rPr>
          <w:rFonts w:ascii="Times New Roman" w:hAnsi="Times New Roman" w:cs="Times New Roman"/>
          <w:sz w:val="24"/>
          <w:szCs w:val="24"/>
        </w:rPr>
        <w:t>.</w:t>
      </w:r>
    </w:p>
    <w:p w14:paraId="22DA598F" w14:textId="77777777" w:rsidR="00316F33" w:rsidRPr="005F4244" w:rsidRDefault="00316F33" w:rsidP="00316F33">
      <w:pPr>
        <w:spacing w:line="240" w:lineRule="auto"/>
        <w:rPr>
          <w:rFonts w:ascii="Times New Roman" w:hAnsi="Times New Roman" w:cs="Times New Roman"/>
          <w:sz w:val="24"/>
          <w:szCs w:val="24"/>
        </w:rPr>
      </w:pPr>
      <w:r>
        <w:rPr>
          <w:noProof/>
        </w:rPr>
        <w:lastRenderedPageBreak/>
        <w:drawing>
          <wp:inline distT="0" distB="0" distL="0" distR="0" wp14:anchorId="01E10A81" wp14:editId="315CA0D3">
            <wp:extent cx="5783580" cy="4095478"/>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2594" cy="4108942"/>
                    </a:xfrm>
                    <a:prstGeom prst="rect">
                      <a:avLst/>
                    </a:prstGeom>
                  </pic:spPr>
                </pic:pic>
              </a:graphicData>
            </a:graphic>
          </wp:inline>
        </w:drawing>
      </w:r>
    </w:p>
    <w:p w14:paraId="2DAA85F0" w14:textId="77777777" w:rsidR="00316F33" w:rsidRPr="005F4244" w:rsidRDefault="00316F33" w:rsidP="00316F33">
      <w:pPr>
        <w:spacing w:line="240" w:lineRule="auto"/>
        <w:rPr>
          <w:rFonts w:ascii="Times New Roman" w:hAnsi="Times New Roman" w:cs="Times New Roman"/>
          <w:sz w:val="24"/>
          <w:szCs w:val="24"/>
        </w:rPr>
      </w:pPr>
      <w:r w:rsidRPr="005F4244">
        <w:rPr>
          <w:rFonts w:ascii="Times New Roman" w:hAnsi="Times New Roman" w:cs="Times New Roman"/>
          <w:sz w:val="24"/>
          <w:szCs w:val="24"/>
        </w:rPr>
        <w:t xml:space="preserve">Fig.3 </w:t>
      </w:r>
      <w:r w:rsidRPr="005F4244">
        <w:rPr>
          <w:rFonts w:ascii="Times New Roman" w:hAnsi="Times New Roman" w:cs="Times New Roman"/>
          <w:i/>
          <w:iCs/>
          <w:sz w:val="24"/>
          <w:szCs w:val="24"/>
        </w:rPr>
        <w:t>Change in modularity with time. Each panel represents a combination of intraspecific variation (top) and threshold for competition (bottom). In each plot, different trajectories represent different omega (width of competition). The variation in each trajectory is the standard deviation in means.</w:t>
      </w:r>
    </w:p>
    <w:p w14:paraId="3DC51F40" w14:textId="5B889C20" w:rsidR="009D7FBE" w:rsidRPr="00E65D49" w:rsidRDefault="009D7FBE">
      <w:pPr>
        <w:spacing w:line="240" w:lineRule="auto"/>
        <w:rPr>
          <w:rFonts w:ascii="Times New Roman" w:hAnsi="Times New Roman" w:cs="Times New Roman"/>
          <w:sz w:val="24"/>
          <w:szCs w:val="24"/>
        </w:rPr>
      </w:pPr>
    </w:p>
    <w:p w14:paraId="1F74F938" w14:textId="5730EDD6" w:rsidR="00CC5BF1" w:rsidRDefault="00BA0E59" w:rsidP="006C65E1">
      <w:pPr>
        <w:spacing w:line="240" w:lineRule="auto"/>
        <w:rPr>
          <w:rFonts w:ascii="Times New Roman" w:hAnsi="Times New Roman" w:cs="Times New Roman"/>
          <w:sz w:val="24"/>
          <w:szCs w:val="24"/>
        </w:rPr>
      </w:pPr>
      <w:r>
        <w:rPr>
          <w:rFonts w:ascii="Times New Roman" w:hAnsi="Times New Roman" w:cs="Times New Roman"/>
          <w:sz w:val="24"/>
          <w:szCs w:val="24"/>
        </w:rPr>
        <w:t>Threshold</w:t>
      </w:r>
      <w:r w:rsidR="00781232">
        <w:rPr>
          <w:rFonts w:ascii="Times New Roman" w:hAnsi="Times New Roman" w:cs="Times New Roman"/>
          <w:sz w:val="24"/>
          <w:szCs w:val="24"/>
        </w:rPr>
        <w:t>s</w:t>
      </w:r>
      <w:r>
        <w:rPr>
          <w:rFonts w:ascii="Times New Roman" w:hAnsi="Times New Roman" w:cs="Times New Roman"/>
          <w:sz w:val="24"/>
          <w:szCs w:val="24"/>
        </w:rPr>
        <w:t xml:space="preserve">, intraspecific variation and </w:t>
      </w:r>
      <w:r w:rsidRPr="00E65D49">
        <w:rPr>
          <w:rFonts w:ascii="Times New Roman" w:hAnsi="Times New Roman" w:cs="Times New Roman"/>
          <w:sz w:val="24"/>
          <w:szCs w:val="24"/>
        </w:rPr>
        <w:t>ω</w:t>
      </w:r>
      <w:r>
        <w:rPr>
          <w:rFonts w:ascii="Times New Roman" w:hAnsi="Times New Roman" w:cs="Times New Roman"/>
          <w:sz w:val="24"/>
          <w:szCs w:val="24"/>
        </w:rPr>
        <w:t xml:space="preserve"> interact to create </w:t>
      </w:r>
      <w:r w:rsidR="00781232">
        <w:rPr>
          <w:rFonts w:ascii="Times New Roman" w:hAnsi="Times New Roman" w:cs="Times New Roman"/>
          <w:sz w:val="24"/>
          <w:szCs w:val="24"/>
        </w:rPr>
        <w:t xml:space="preserve">very </w:t>
      </w:r>
      <w:r w:rsidR="007523BB">
        <w:rPr>
          <w:rFonts w:ascii="Times New Roman" w:hAnsi="Times New Roman" w:cs="Times New Roman"/>
          <w:sz w:val="24"/>
          <w:szCs w:val="24"/>
        </w:rPr>
        <w:t>diverse trends</w:t>
      </w:r>
      <w:r>
        <w:rPr>
          <w:rFonts w:ascii="Times New Roman" w:hAnsi="Times New Roman" w:cs="Times New Roman"/>
          <w:sz w:val="24"/>
          <w:szCs w:val="24"/>
        </w:rPr>
        <w:t xml:space="preserve"> in modularity across scenarios</w:t>
      </w:r>
      <w:r w:rsidR="009D7FBE">
        <w:rPr>
          <w:rFonts w:ascii="Times New Roman" w:hAnsi="Times New Roman" w:cs="Times New Roman"/>
          <w:sz w:val="24"/>
          <w:szCs w:val="24"/>
        </w:rPr>
        <w:t xml:space="preserve"> (Fig.3)</w:t>
      </w:r>
      <w:r>
        <w:rPr>
          <w:rFonts w:ascii="Times New Roman" w:hAnsi="Times New Roman" w:cs="Times New Roman"/>
          <w:sz w:val="24"/>
          <w:szCs w:val="24"/>
        </w:rPr>
        <w:t xml:space="preserve">. </w:t>
      </w:r>
      <w:r w:rsidR="00781232">
        <w:rPr>
          <w:rFonts w:ascii="Times New Roman" w:hAnsi="Times New Roman" w:cs="Times New Roman"/>
          <w:sz w:val="24"/>
          <w:szCs w:val="24"/>
        </w:rPr>
        <w:t xml:space="preserve">In the absence of thresholds, </w:t>
      </w:r>
      <w:r w:rsidR="00604C2F">
        <w:rPr>
          <w:rFonts w:ascii="Times New Roman" w:hAnsi="Times New Roman" w:cs="Times New Roman"/>
          <w:sz w:val="24"/>
          <w:szCs w:val="24"/>
        </w:rPr>
        <w:t xml:space="preserve">modularity </w:t>
      </w:r>
      <w:r w:rsidR="00781232">
        <w:rPr>
          <w:rFonts w:ascii="Times New Roman" w:hAnsi="Times New Roman" w:cs="Times New Roman"/>
          <w:sz w:val="24"/>
          <w:szCs w:val="24"/>
        </w:rPr>
        <w:t xml:space="preserve">always </w:t>
      </w:r>
      <w:r w:rsidR="00604C2F">
        <w:rPr>
          <w:rFonts w:ascii="Times New Roman" w:hAnsi="Times New Roman" w:cs="Times New Roman"/>
          <w:sz w:val="24"/>
          <w:szCs w:val="24"/>
        </w:rPr>
        <w:t>declin</w:t>
      </w:r>
      <w:r w:rsidR="00B54C2C">
        <w:rPr>
          <w:rFonts w:ascii="Times New Roman" w:hAnsi="Times New Roman" w:cs="Times New Roman"/>
          <w:sz w:val="24"/>
          <w:szCs w:val="24"/>
        </w:rPr>
        <w:t>es</w:t>
      </w:r>
      <w:r w:rsidR="00604C2F">
        <w:rPr>
          <w:rFonts w:ascii="Times New Roman" w:hAnsi="Times New Roman" w:cs="Times New Roman"/>
          <w:sz w:val="24"/>
          <w:szCs w:val="24"/>
        </w:rPr>
        <w:t xml:space="preserve"> </w:t>
      </w:r>
      <w:r w:rsidR="00781232">
        <w:rPr>
          <w:rFonts w:ascii="Times New Roman" w:hAnsi="Times New Roman" w:cs="Times New Roman"/>
          <w:sz w:val="24"/>
          <w:szCs w:val="24"/>
        </w:rPr>
        <w:t>to a stable value within</w:t>
      </w:r>
      <w:r w:rsidR="009D7FBE">
        <w:rPr>
          <w:rFonts w:ascii="Times New Roman" w:hAnsi="Times New Roman" w:cs="Times New Roman"/>
          <w:sz w:val="24"/>
          <w:szCs w:val="24"/>
        </w:rPr>
        <w:t xml:space="preserve"> first</w:t>
      </w:r>
      <w:r w:rsidR="00781232">
        <w:rPr>
          <w:rFonts w:ascii="Times New Roman" w:hAnsi="Times New Roman" w:cs="Times New Roman"/>
          <w:sz w:val="24"/>
          <w:szCs w:val="24"/>
        </w:rPr>
        <w:t xml:space="preserve"> 1000-2000 generations</w:t>
      </w:r>
      <w:r w:rsidR="009D7FBE">
        <w:rPr>
          <w:rFonts w:ascii="Times New Roman" w:hAnsi="Times New Roman" w:cs="Times New Roman"/>
          <w:sz w:val="24"/>
          <w:szCs w:val="24"/>
        </w:rPr>
        <w:t xml:space="preserve"> (Fig.3</w:t>
      </w:r>
      <w:r w:rsidR="00CD728C">
        <w:rPr>
          <w:rFonts w:ascii="Times New Roman" w:hAnsi="Times New Roman" w:cs="Times New Roman"/>
          <w:sz w:val="24"/>
          <w:szCs w:val="24"/>
        </w:rPr>
        <w:t>,</w:t>
      </w:r>
      <w:r w:rsidR="009D7FBE">
        <w:rPr>
          <w:rFonts w:ascii="Times New Roman" w:hAnsi="Times New Roman" w:cs="Times New Roman"/>
          <w:sz w:val="24"/>
          <w:szCs w:val="24"/>
        </w:rPr>
        <w:t xml:space="preserve"> rightmost column panels)</w:t>
      </w:r>
      <w:r w:rsidR="00781232">
        <w:rPr>
          <w:rFonts w:ascii="Times New Roman" w:hAnsi="Times New Roman" w:cs="Times New Roman"/>
          <w:sz w:val="24"/>
          <w:szCs w:val="24"/>
        </w:rPr>
        <w:t xml:space="preserve">. </w:t>
      </w:r>
      <w:r w:rsidR="00B54C2C">
        <w:rPr>
          <w:rFonts w:ascii="Times New Roman" w:hAnsi="Times New Roman" w:cs="Times New Roman"/>
          <w:sz w:val="24"/>
          <w:szCs w:val="24"/>
        </w:rPr>
        <w:t>T</w:t>
      </w:r>
      <w:r w:rsidR="00781232">
        <w:rPr>
          <w:rFonts w:ascii="Times New Roman" w:hAnsi="Times New Roman" w:cs="Times New Roman"/>
          <w:sz w:val="24"/>
          <w:szCs w:val="24"/>
        </w:rPr>
        <w:t>h</w:t>
      </w:r>
      <w:r w:rsidR="00B54C2C">
        <w:rPr>
          <w:rFonts w:ascii="Times New Roman" w:hAnsi="Times New Roman" w:cs="Times New Roman"/>
          <w:sz w:val="24"/>
          <w:szCs w:val="24"/>
        </w:rPr>
        <w:t>is</w:t>
      </w:r>
      <w:r w:rsidR="00781232">
        <w:rPr>
          <w:rFonts w:ascii="Times New Roman" w:hAnsi="Times New Roman" w:cs="Times New Roman"/>
          <w:sz w:val="24"/>
          <w:szCs w:val="24"/>
        </w:rPr>
        <w:t xml:space="preserve"> decline </w:t>
      </w:r>
      <w:r w:rsidR="00B54C2C">
        <w:rPr>
          <w:rFonts w:ascii="Times New Roman" w:hAnsi="Times New Roman" w:cs="Times New Roman"/>
          <w:sz w:val="24"/>
          <w:szCs w:val="24"/>
        </w:rPr>
        <w:t>is</w:t>
      </w:r>
      <w:r w:rsidR="00781232">
        <w:rPr>
          <w:rFonts w:ascii="Times New Roman" w:hAnsi="Times New Roman" w:cs="Times New Roman"/>
          <w:sz w:val="24"/>
          <w:szCs w:val="24"/>
        </w:rPr>
        <w:t xml:space="preserve"> particularly fast</w:t>
      </w:r>
      <w:r w:rsidR="00B54C2C">
        <w:rPr>
          <w:rFonts w:ascii="Times New Roman" w:hAnsi="Times New Roman" w:cs="Times New Roman"/>
          <w:sz w:val="24"/>
          <w:szCs w:val="24"/>
        </w:rPr>
        <w:t xml:space="preserve"> when intraspecific variation was high</w:t>
      </w:r>
      <w:r w:rsidR="009D7FBE">
        <w:rPr>
          <w:rFonts w:ascii="Times New Roman" w:hAnsi="Times New Roman" w:cs="Times New Roman"/>
          <w:sz w:val="24"/>
          <w:szCs w:val="24"/>
        </w:rPr>
        <w:t xml:space="preserve"> in </w:t>
      </w:r>
      <w:r w:rsidR="00CD728C">
        <w:rPr>
          <w:rFonts w:ascii="Times New Roman" w:hAnsi="Times New Roman" w:cs="Times New Roman"/>
          <w:sz w:val="24"/>
          <w:szCs w:val="24"/>
        </w:rPr>
        <w:t>some or a</w:t>
      </w:r>
      <w:r w:rsidR="009D7FBE">
        <w:rPr>
          <w:rFonts w:ascii="Times New Roman" w:hAnsi="Times New Roman" w:cs="Times New Roman"/>
          <w:sz w:val="24"/>
          <w:szCs w:val="24"/>
        </w:rPr>
        <w:t>ll species</w:t>
      </w:r>
      <w:r w:rsidR="00B54C2C">
        <w:rPr>
          <w:rFonts w:ascii="Times New Roman" w:hAnsi="Times New Roman" w:cs="Times New Roman"/>
          <w:sz w:val="24"/>
          <w:szCs w:val="24"/>
        </w:rPr>
        <w:t>,</w:t>
      </w:r>
      <w:r w:rsidR="00781232">
        <w:rPr>
          <w:rFonts w:ascii="Times New Roman" w:hAnsi="Times New Roman" w:cs="Times New Roman"/>
          <w:sz w:val="24"/>
          <w:szCs w:val="24"/>
        </w:rPr>
        <w:t xml:space="preserve"> and the final </w:t>
      </w:r>
      <w:r w:rsidR="00B54C2C">
        <w:rPr>
          <w:rFonts w:ascii="Times New Roman" w:hAnsi="Times New Roman" w:cs="Times New Roman"/>
          <w:sz w:val="24"/>
          <w:szCs w:val="24"/>
        </w:rPr>
        <w:t>modularity</w:t>
      </w:r>
      <w:r w:rsidR="00781232">
        <w:rPr>
          <w:rFonts w:ascii="Times New Roman" w:hAnsi="Times New Roman" w:cs="Times New Roman"/>
          <w:sz w:val="24"/>
          <w:szCs w:val="24"/>
        </w:rPr>
        <w:t xml:space="preserve"> </w:t>
      </w:r>
      <w:r w:rsidR="009D7FBE">
        <w:rPr>
          <w:rFonts w:ascii="Times New Roman" w:hAnsi="Times New Roman" w:cs="Times New Roman"/>
          <w:sz w:val="24"/>
          <w:szCs w:val="24"/>
        </w:rPr>
        <w:t xml:space="preserve">almost reaches </w:t>
      </w:r>
      <w:r w:rsidR="00781232">
        <w:rPr>
          <w:rFonts w:ascii="Times New Roman" w:hAnsi="Times New Roman" w:cs="Times New Roman"/>
          <w:sz w:val="24"/>
          <w:szCs w:val="24"/>
        </w:rPr>
        <w:t xml:space="preserve">zero for all values of </w:t>
      </w:r>
      <w:r w:rsidR="00781232" w:rsidRPr="00E65D49">
        <w:rPr>
          <w:rFonts w:ascii="Times New Roman" w:hAnsi="Times New Roman" w:cs="Times New Roman"/>
          <w:sz w:val="24"/>
          <w:szCs w:val="24"/>
        </w:rPr>
        <w:t>ω</w:t>
      </w:r>
      <w:r w:rsidR="00781232">
        <w:rPr>
          <w:rFonts w:ascii="Times New Roman" w:hAnsi="Times New Roman" w:cs="Times New Roman"/>
          <w:sz w:val="24"/>
          <w:szCs w:val="24"/>
        </w:rPr>
        <w:t xml:space="preserve"> (Fig 3</w:t>
      </w:r>
      <w:r w:rsidR="00CD728C">
        <w:rPr>
          <w:rFonts w:ascii="Times New Roman" w:hAnsi="Times New Roman" w:cs="Times New Roman"/>
          <w:sz w:val="24"/>
          <w:szCs w:val="24"/>
        </w:rPr>
        <w:t>, right column bottom two panels</w:t>
      </w:r>
      <w:r w:rsidR="00781232">
        <w:rPr>
          <w:rFonts w:ascii="Times New Roman" w:hAnsi="Times New Roman" w:cs="Times New Roman"/>
          <w:sz w:val="24"/>
          <w:szCs w:val="24"/>
        </w:rPr>
        <w:t xml:space="preserve">). When intraspecific variation </w:t>
      </w:r>
      <w:r w:rsidR="00CC5BF1">
        <w:rPr>
          <w:rFonts w:ascii="Times New Roman" w:hAnsi="Times New Roman" w:cs="Times New Roman"/>
          <w:sz w:val="24"/>
          <w:szCs w:val="24"/>
        </w:rPr>
        <w:t>is</w:t>
      </w:r>
      <w:r w:rsidR="00781232">
        <w:rPr>
          <w:rFonts w:ascii="Times New Roman" w:hAnsi="Times New Roman" w:cs="Times New Roman"/>
          <w:sz w:val="24"/>
          <w:szCs w:val="24"/>
        </w:rPr>
        <w:t xml:space="preserve"> low, </w:t>
      </w:r>
      <w:r w:rsidR="007523BB">
        <w:rPr>
          <w:rFonts w:ascii="Times New Roman" w:hAnsi="Times New Roman" w:cs="Times New Roman"/>
          <w:sz w:val="24"/>
          <w:szCs w:val="24"/>
        </w:rPr>
        <w:t xml:space="preserve">the decline </w:t>
      </w:r>
      <w:r w:rsidR="00CC5BF1">
        <w:rPr>
          <w:rFonts w:ascii="Times New Roman" w:hAnsi="Times New Roman" w:cs="Times New Roman"/>
          <w:sz w:val="24"/>
          <w:szCs w:val="24"/>
        </w:rPr>
        <w:t>is</w:t>
      </w:r>
      <w:r w:rsidR="007523BB">
        <w:rPr>
          <w:rFonts w:ascii="Times New Roman" w:hAnsi="Times New Roman" w:cs="Times New Roman"/>
          <w:sz w:val="24"/>
          <w:szCs w:val="24"/>
        </w:rPr>
        <w:t xml:space="preserve"> slower and </w:t>
      </w:r>
      <w:r w:rsidR="00781232">
        <w:rPr>
          <w:rFonts w:ascii="Times New Roman" w:hAnsi="Times New Roman" w:cs="Times New Roman"/>
          <w:sz w:val="24"/>
          <w:szCs w:val="24"/>
        </w:rPr>
        <w:t>the final</w:t>
      </w:r>
      <w:r w:rsidR="00604C2F">
        <w:rPr>
          <w:rFonts w:ascii="Times New Roman" w:hAnsi="Times New Roman" w:cs="Times New Roman"/>
          <w:sz w:val="24"/>
          <w:szCs w:val="24"/>
        </w:rPr>
        <w:t xml:space="preserve"> equilibrium </w:t>
      </w:r>
      <w:r w:rsidR="007523BB">
        <w:rPr>
          <w:rFonts w:ascii="Times New Roman" w:hAnsi="Times New Roman" w:cs="Times New Roman"/>
          <w:sz w:val="24"/>
          <w:szCs w:val="24"/>
        </w:rPr>
        <w:t xml:space="preserve">modularity </w:t>
      </w:r>
      <w:r w:rsidR="00604C2F">
        <w:rPr>
          <w:rFonts w:ascii="Times New Roman" w:hAnsi="Times New Roman" w:cs="Times New Roman"/>
          <w:sz w:val="24"/>
          <w:szCs w:val="24"/>
        </w:rPr>
        <w:t>value</w:t>
      </w:r>
      <w:r w:rsidR="00CC5BF1">
        <w:rPr>
          <w:rFonts w:ascii="Times New Roman" w:hAnsi="Times New Roman" w:cs="Times New Roman"/>
          <w:sz w:val="24"/>
          <w:szCs w:val="24"/>
        </w:rPr>
        <w:t>s are non zero and</w:t>
      </w:r>
      <w:r w:rsidR="00604C2F">
        <w:rPr>
          <w:rFonts w:ascii="Times New Roman" w:hAnsi="Times New Roman" w:cs="Times New Roman"/>
          <w:sz w:val="24"/>
          <w:szCs w:val="24"/>
        </w:rPr>
        <w:t xml:space="preserve"> positively related to </w:t>
      </w:r>
      <w:r w:rsidR="00604C2F" w:rsidRPr="00E65D49">
        <w:rPr>
          <w:rFonts w:ascii="Times New Roman" w:hAnsi="Times New Roman" w:cs="Times New Roman"/>
          <w:sz w:val="24"/>
          <w:szCs w:val="24"/>
        </w:rPr>
        <w:t>ω</w:t>
      </w:r>
      <w:r w:rsidR="00604C2F">
        <w:rPr>
          <w:rFonts w:ascii="Times New Roman" w:hAnsi="Times New Roman" w:cs="Times New Roman"/>
          <w:sz w:val="24"/>
          <w:szCs w:val="24"/>
        </w:rPr>
        <w:t xml:space="preserve"> (Fig 3</w:t>
      </w:r>
      <w:r w:rsidR="00781232">
        <w:rPr>
          <w:rFonts w:ascii="Times New Roman" w:hAnsi="Times New Roman" w:cs="Times New Roman"/>
          <w:sz w:val="24"/>
          <w:szCs w:val="24"/>
        </w:rPr>
        <w:t>j</w:t>
      </w:r>
      <w:r w:rsidR="00604C2F">
        <w:rPr>
          <w:rFonts w:ascii="Times New Roman" w:hAnsi="Times New Roman" w:cs="Times New Roman"/>
          <w:sz w:val="24"/>
          <w:szCs w:val="24"/>
        </w:rPr>
        <w:t>)</w:t>
      </w:r>
      <w:r w:rsidR="00781232">
        <w:rPr>
          <w:rFonts w:ascii="Times New Roman" w:hAnsi="Times New Roman" w:cs="Times New Roman"/>
          <w:sz w:val="24"/>
          <w:szCs w:val="24"/>
        </w:rPr>
        <w:t>. Interestingly, th</w:t>
      </w:r>
      <w:r w:rsidR="00B54C2C">
        <w:rPr>
          <w:rFonts w:ascii="Times New Roman" w:hAnsi="Times New Roman" w:cs="Times New Roman"/>
          <w:sz w:val="24"/>
          <w:szCs w:val="24"/>
        </w:rPr>
        <w:t>at same</w:t>
      </w:r>
      <w:r w:rsidR="00781232">
        <w:rPr>
          <w:rFonts w:ascii="Times New Roman" w:hAnsi="Times New Roman" w:cs="Times New Roman"/>
          <w:sz w:val="24"/>
          <w:szCs w:val="24"/>
        </w:rPr>
        <w:t xml:space="preserve"> </w:t>
      </w:r>
      <w:r w:rsidR="007523BB">
        <w:rPr>
          <w:rFonts w:ascii="Times New Roman" w:hAnsi="Times New Roman" w:cs="Times New Roman"/>
          <w:sz w:val="24"/>
          <w:szCs w:val="24"/>
        </w:rPr>
        <w:t>pattern</w:t>
      </w:r>
      <w:r w:rsidR="00B54C2C">
        <w:rPr>
          <w:rFonts w:ascii="Times New Roman" w:hAnsi="Times New Roman" w:cs="Times New Roman"/>
          <w:sz w:val="24"/>
          <w:szCs w:val="24"/>
        </w:rPr>
        <w:t xml:space="preserve"> is in the presence of</w:t>
      </w:r>
      <w:r w:rsidR="007523BB">
        <w:rPr>
          <w:rFonts w:ascii="Times New Roman" w:hAnsi="Times New Roman" w:cs="Times New Roman"/>
          <w:sz w:val="24"/>
          <w:szCs w:val="24"/>
        </w:rPr>
        <w:t xml:space="preserve"> low intraspecific variation </w:t>
      </w:r>
      <w:r w:rsidR="00B54C2C">
        <w:rPr>
          <w:rFonts w:ascii="Times New Roman" w:hAnsi="Times New Roman" w:cs="Times New Roman"/>
          <w:sz w:val="24"/>
          <w:szCs w:val="24"/>
        </w:rPr>
        <w:t>under all threshold scenarios</w:t>
      </w:r>
      <w:r w:rsidR="007523BB">
        <w:rPr>
          <w:rFonts w:ascii="Times New Roman" w:hAnsi="Times New Roman" w:cs="Times New Roman"/>
          <w:sz w:val="24"/>
          <w:szCs w:val="24"/>
        </w:rPr>
        <w:t xml:space="preserve"> (Fig 3a,d,h,l). </w:t>
      </w:r>
    </w:p>
    <w:p w14:paraId="1F22A92A" w14:textId="7C480141" w:rsidR="00316F33" w:rsidRDefault="00B54C2C" w:rsidP="006C65E1">
      <w:pPr>
        <w:spacing w:line="240" w:lineRule="auto"/>
        <w:rPr>
          <w:rFonts w:ascii="Times New Roman" w:hAnsi="Times New Roman" w:cs="Times New Roman"/>
          <w:b/>
          <w:bCs/>
          <w:sz w:val="24"/>
          <w:szCs w:val="24"/>
        </w:rPr>
      </w:pPr>
      <w:r>
        <w:rPr>
          <w:rFonts w:ascii="Times New Roman" w:hAnsi="Times New Roman" w:cs="Times New Roman"/>
          <w:sz w:val="24"/>
          <w:szCs w:val="24"/>
        </w:rPr>
        <w:t>A</w:t>
      </w:r>
      <w:r w:rsidR="008D47DA">
        <w:rPr>
          <w:rFonts w:ascii="Times New Roman" w:hAnsi="Times New Roman" w:cs="Times New Roman"/>
          <w:sz w:val="24"/>
          <w:szCs w:val="24"/>
        </w:rPr>
        <w:t xml:space="preserve"> very different trend in modularity </w:t>
      </w:r>
      <w:r>
        <w:rPr>
          <w:rFonts w:ascii="Times New Roman" w:hAnsi="Times New Roman" w:cs="Times New Roman"/>
          <w:sz w:val="24"/>
          <w:szCs w:val="24"/>
        </w:rPr>
        <w:t>is</w:t>
      </w:r>
      <w:r w:rsidR="008D47DA">
        <w:rPr>
          <w:rFonts w:ascii="Times New Roman" w:hAnsi="Times New Roman" w:cs="Times New Roman"/>
          <w:sz w:val="24"/>
          <w:szCs w:val="24"/>
        </w:rPr>
        <w:t xml:space="preserve"> observed when intraspecific variation </w:t>
      </w:r>
      <w:r>
        <w:rPr>
          <w:rFonts w:ascii="Times New Roman" w:hAnsi="Times New Roman" w:cs="Times New Roman"/>
          <w:sz w:val="24"/>
          <w:szCs w:val="24"/>
        </w:rPr>
        <w:t xml:space="preserve">is </w:t>
      </w:r>
      <w:r w:rsidR="00CF5A22">
        <w:rPr>
          <w:rFonts w:ascii="Times New Roman" w:hAnsi="Times New Roman" w:cs="Times New Roman"/>
          <w:sz w:val="24"/>
          <w:szCs w:val="24"/>
        </w:rPr>
        <w:t>high</w:t>
      </w:r>
      <w:r w:rsidR="008D47DA">
        <w:rPr>
          <w:rFonts w:ascii="Times New Roman" w:hAnsi="Times New Roman" w:cs="Times New Roman"/>
          <w:sz w:val="24"/>
          <w:szCs w:val="24"/>
        </w:rPr>
        <w:t xml:space="preserve"> and </w:t>
      </w:r>
      <w:r w:rsidR="00CD728C">
        <w:rPr>
          <w:rFonts w:ascii="Times New Roman" w:hAnsi="Times New Roman" w:cs="Times New Roman"/>
          <w:sz w:val="24"/>
          <w:szCs w:val="24"/>
        </w:rPr>
        <w:t xml:space="preserve">thresholds are narrower </w:t>
      </w:r>
      <w:r w:rsidR="0048160F">
        <w:rPr>
          <w:rFonts w:ascii="Times New Roman" w:hAnsi="Times New Roman" w:cs="Times New Roman"/>
          <w:sz w:val="24"/>
          <w:szCs w:val="24"/>
        </w:rPr>
        <w:t>(t =5 and 7</w:t>
      </w:r>
      <w:r w:rsidR="00CD728C">
        <w:rPr>
          <w:rFonts w:ascii="Times New Roman" w:hAnsi="Times New Roman" w:cs="Times New Roman"/>
          <w:sz w:val="24"/>
          <w:szCs w:val="24"/>
        </w:rPr>
        <w:t>)</w:t>
      </w:r>
      <w:r w:rsidR="00A71B29">
        <w:rPr>
          <w:rFonts w:ascii="Times New Roman" w:hAnsi="Times New Roman" w:cs="Times New Roman"/>
          <w:sz w:val="24"/>
          <w:szCs w:val="24"/>
        </w:rPr>
        <w:t xml:space="preserve"> </w:t>
      </w:r>
      <w:r w:rsidR="007523BB">
        <w:rPr>
          <w:rFonts w:ascii="Times New Roman" w:hAnsi="Times New Roman" w:cs="Times New Roman"/>
          <w:sz w:val="24"/>
          <w:szCs w:val="24"/>
        </w:rPr>
        <w:t>(Fig 3</w:t>
      </w:r>
      <w:r w:rsidR="00CD728C">
        <w:rPr>
          <w:rFonts w:ascii="Times New Roman" w:hAnsi="Times New Roman" w:cs="Times New Roman"/>
          <w:sz w:val="24"/>
          <w:szCs w:val="24"/>
        </w:rPr>
        <w:t>, two leftmost columns and two bottom</w:t>
      </w:r>
      <w:r w:rsidR="00A71B29">
        <w:rPr>
          <w:rFonts w:ascii="Times New Roman" w:hAnsi="Times New Roman" w:cs="Times New Roman"/>
          <w:sz w:val="24"/>
          <w:szCs w:val="24"/>
        </w:rPr>
        <w:t xml:space="preserve"> rows</w:t>
      </w:r>
      <w:r w:rsidR="007523BB">
        <w:rPr>
          <w:rFonts w:ascii="Times New Roman" w:hAnsi="Times New Roman" w:cs="Times New Roman"/>
          <w:sz w:val="24"/>
          <w:szCs w:val="24"/>
        </w:rPr>
        <w:t>)</w:t>
      </w:r>
      <w:r w:rsidR="008D47DA">
        <w:rPr>
          <w:rFonts w:ascii="Times New Roman" w:hAnsi="Times New Roman" w:cs="Times New Roman"/>
          <w:sz w:val="24"/>
          <w:szCs w:val="24"/>
        </w:rPr>
        <w:t xml:space="preserve">. </w:t>
      </w:r>
      <w:r w:rsidR="007523BB">
        <w:rPr>
          <w:rFonts w:ascii="Times New Roman" w:hAnsi="Times New Roman" w:cs="Times New Roman"/>
          <w:sz w:val="24"/>
          <w:szCs w:val="24"/>
        </w:rPr>
        <w:t>In these cases, m</w:t>
      </w:r>
      <w:r w:rsidR="008D47DA">
        <w:rPr>
          <w:rFonts w:ascii="Times New Roman" w:hAnsi="Times New Roman" w:cs="Times New Roman"/>
          <w:sz w:val="24"/>
          <w:szCs w:val="24"/>
        </w:rPr>
        <w:t>odularity</w:t>
      </w:r>
      <w:r w:rsidR="007523BB">
        <w:rPr>
          <w:rFonts w:ascii="Times New Roman" w:hAnsi="Times New Roman" w:cs="Times New Roman"/>
          <w:sz w:val="24"/>
          <w:szCs w:val="24"/>
        </w:rPr>
        <w:t xml:space="preserve"> </w:t>
      </w:r>
      <w:r w:rsidR="00A71B29">
        <w:rPr>
          <w:rFonts w:ascii="Times New Roman" w:hAnsi="Times New Roman" w:cs="Times New Roman"/>
          <w:sz w:val="24"/>
          <w:szCs w:val="24"/>
        </w:rPr>
        <w:t>initially increases rapidly and gradually decreases with time</w:t>
      </w:r>
      <w:r w:rsidR="0048160F">
        <w:rPr>
          <w:rFonts w:ascii="Times New Roman" w:hAnsi="Times New Roman" w:cs="Times New Roman"/>
          <w:sz w:val="24"/>
          <w:szCs w:val="24"/>
        </w:rPr>
        <w:t>. When</w:t>
      </w:r>
      <w:r w:rsidR="007523BB">
        <w:rPr>
          <w:rFonts w:ascii="Times New Roman" w:hAnsi="Times New Roman" w:cs="Times New Roman"/>
          <w:sz w:val="24"/>
          <w:szCs w:val="24"/>
        </w:rPr>
        <w:t xml:space="preserve"> </w:t>
      </w:r>
      <w:r w:rsidR="007523BB" w:rsidRPr="00E65D49">
        <w:rPr>
          <w:rFonts w:ascii="Times New Roman" w:hAnsi="Times New Roman" w:cs="Times New Roman"/>
          <w:sz w:val="24"/>
          <w:szCs w:val="24"/>
        </w:rPr>
        <w:t>ω</w:t>
      </w:r>
      <w:r w:rsidR="0048160F">
        <w:rPr>
          <w:rFonts w:ascii="Times New Roman" w:hAnsi="Times New Roman" w:cs="Times New Roman"/>
          <w:sz w:val="24"/>
          <w:szCs w:val="24"/>
        </w:rPr>
        <w:t xml:space="preserve"> is lowest,</w:t>
      </w:r>
      <w:r w:rsidR="007523BB">
        <w:rPr>
          <w:rFonts w:ascii="Times New Roman" w:hAnsi="Times New Roman" w:cs="Times New Roman"/>
          <w:sz w:val="24"/>
          <w:szCs w:val="24"/>
        </w:rPr>
        <w:t xml:space="preserve"> this initial increase </w:t>
      </w:r>
      <w:r w:rsidR="00AB56A4">
        <w:rPr>
          <w:rFonts w:ascii="Times New Roman" w:hAnsi="Times New Roman" w:cs="Times New Roman"/>
          <w:sz w:val="24"/>
          <w:szCs w:val="24"/>
        </w:rPr>
        <w:t xml:space="preserve">is </w:t>
      </w:r>
      <w:r w:rsidR="007523BB">
        <w:rPr>
          <w:rFonts w:ascii="Times New Roman" w:hAnsi="Times New Roman" w:cs="Times New Roman"/>
          <w:sz w:val="24"/>
          <w:szCs w:val="24"/>
        </w:rPr>
        <w:t>steep</w:t>
      </w:r>
      <w:r w:rsidR="0048160F">
        <w:rPr>
          <w:rFonts w:ascii="Times New Roman" w:hAnsi="Times New Roman" w:cs="Times New Roman"/>
          <w:sz w:val="24"/>
          <w:szCs w:val="24"/>
        </w:rPr>
        <w:t>est</w:t>
      </w:r>
      <w:r w:rsidR="00AB56A4">
        <w:rPr>
          <w:rFonts w:ascii="Times New Roman" w:hAnsi="Times New Roman" w:cs="Times New Roman"/>
          <w:sz w:val="24"/>
          <w:szCs w:val="24"/>
        </w:rPr>
        <w:t>,</w:t>
      </w:r>
      <w:r w:rsidR="007523BB">
        <w:rPr>
          <w:rFonts w:ascii="Times New Roman" w:hAnsi="Times New Roman" w:cs="Times New Roman"/>
          <w:sz w:val="24"/>
          <w:szCs w:val="24"/>
        </w:rPr>
        <w:t xml:space="preserve"> reaching a </w:t>
      </w:r>
      <w:r w:rsidR="0048160F">
        <w:rPr>
          <w:rFonts w:ascii="Times New Roman" w:hAnsi="Times New Roman" w:cs="Times New Roman"/>
          <w:sz w:val="24"/>
          <w:szCs w:val="24"/>
        </w:rPr>
        <w:t>relatively high modularity</w:t>
      </w:r>
      <w:r w:rsidR="007523BB">
        <w:rPr>
          <w:rFonts w:ascii="Times New Roman" w:hAnsi="Times New Roman" w:cs="Times New Roman"/>
          <w:sz w:val="24"/>
          <w:szCs w:val="24"/>
        </w:rPr>
        <w:t xml:space="preserve"> that </w:t>
      </w:r>
      <w:r w:rsidR="003941CD">
        <w:rPr>
          <w:rFonts w:ascii="Times New Roman" w:hAnsi="Times New Roman" w:cs="Times New Roman"/>
          <w:sz w:val="24"/>
          <w:szCs w:val="24"/>
        </w:rPr>
        <w:t xml:space="preserve">remains </w:t>
      </w:r>
      <w:r w:rsidR="007523BB">
        <w:rPr>
          <w:rFonts w:ascii="Times New Roman" w:hAnsi="Times New Roman" w:cs="Times New Roman"/>
          <w:sz w:val="24"/>
          <w:szCs w:val="24"/>
        </w:rPr>
        <w:t xml:space="preserve">stable until the end of the simulation.  When </w:t>
      </w:r>
      <w:r w:rsidR="007523BB" w:rsidRPr="00E65D49">
        <w:rPr>
          <w:rFonts w:ascii="Times New Roman" w:hAnsi="Times New Roman" w:cs="Times New Roman"/>
          <w:sz w:val="24"/>
          <w:szCs w:val="24"/>
        </w:rPr>
        <w:t>ω</w:t>
      </w:r>
      <w:r>
        <w:rPr>
          <w:rFonts w:ascii="Times New Roman" w:hAnsi="Times New Roman" w:cs="Times New Roman"/>
          <w:sz w:val="24"/>
          <w:szCs w:val="24"/>
        </w:rPr>
        <w:t xml:space="preserve"> is greater,</w:t>
      </w:r>
      <w:r w:rsidR="007523BB">
        <w:rPr>
          <w:rFonts w:ascii="Times New Roman" w:hAnsi="Times New Roman" w:cs="Times New Roman"/>
          <w:sz w:val="24"/>
          <w:szCs w:val="24"/>
        </w:rPr>
        <w:t xml:space="preserve"> this initial increase </w:t>
      </w:r>
      <w:r>
        <w:rPr>
          <w:rFonts w:ascii="Times New Roman" w:hAnsi="Times New Roman" w:cs="Times New Roman"/>
          <w:sz w:val="24"/>
          <w:szCs w:val="24"/>
        </w:rPr>
        <w:t>is</w:t>
      </w:r>
      <w:r w:rsidR="007523BB">
        <w:rPr>
          <w:rFonts w:ascii="Times New Roman" w:hAnsi="Times New Roman" w:cs="Times New Roman"/>
          <w:sz w:val="24"/>
          <w:szCs w:val="24"/>
        </w:rPr>
        <w:t xml:space="preserve"> modest because the initial modularity </w:t>
      </w:r>
      <w:r>
        <w:rPr>
          <w:rFonts w:ascii="Times New Roman" w:hAnsi="Times New Roman" w:cs="Times New Roman"/>
          <w:sz w:val="24"/>
          <w:szCs w:val="24"/>
        </w:rPr>
        <w:t>is</w:t>
      </w:r>
      <w:r w:rsidR="007523BB">
        <w:rPr>
          <w:rFonts w:ascii="Times New Roman" w:hAnsi="Times New Roman" w:cs="Times New Roman"/>
          <w:sz w:val="24"/>
          <w:szCs w:val="24"/>
        </w:rPr>
        <w:t xml:space="preserve"> already high </w:t>
      </w:r>
      <w:r>
        <w:rPr>
          <w:rFonts w:ascii="Times New Roman" w:hAnsi="Times New Roman" w:cs="Times New Roman"/>
          <w:sz w:val="24"/>
          <w:szCs w:val="24"/>
        </w:rPr>
        <w:t>to begin</w:t>
      </w:r>
      <w:r w:rsidR="003941CD">
        <w:rPr>
          <w:rFonts w:ascii="Times New Roman" w:hAnsi="Times New Roman" w:cs="Times New Roman"/>
          <w:sz w:val="24"/>
          <w:szCs w:val="24"/>
        </w:rPr>
        <w:t xml:space="preserve"> with</w:t>
      </w:r>
      <w:r>
        <w:rPr>
          <w:rFonts w:ascii="Times New Roman" w:hAnsi="Times New Roman" w:cs="Times New Roman"/>
          <w:sz w:val="24"/>
          <w:szCs w:val="24"/>
        </w:rPr>
        <w:t xml:space="preserve">, </w:t>
      </w:r>
      <w:r w:rsidR="007523BB">
        <w:rPr>
          <w:rFonts w:ascii="Times New Roman" w:hAnsi="Times New Roman" w:cs="Times New Roman"/>
          <w:sz w:val="24"/>
          <w:szCs w:val="24"/>
        </w:rPr>
        <w:t>and modularity start</w:t>
      </w:r>
      <w:r>
        <w:rPr>
          <w:rFonts w:ascii="Times New Roman" w:hAnsi="Times New Roman" w:cs="Times New Roman"/>
          <w:sz w:val="24"/>
          <w:szCs w:val="24"/>
        </w:rPr>
        <w:t>s</w:t>
      </w:r>
      <w:r w:rsidR="007523BB">
        <w:rPr>
          <w:rFonts w:ascii="Times New Roman" w:hAnsi="Times New Roman" w:cs="Times New Roman"/>
          <w:sz w:val="24"/>
          <w:szCs w:val="24"/>
        </w:rPr>
        <w:t xml:space="preserve"> to decline from it’s maximum by the simulation’s end.</w:t>
      </w:r>
      <w:r w:rsidR="0048160F">
        <w:rPr>
          <w:rFonts w:ascii="Times New Roman" w:hAnsi="Times New Roman" w:cs="Times New Roman"/>
          <w:sz w:val="24"/>
          <w:szCs w:val="24"/>
        </w:rPr>
        <w:t xml:space="preserve"> </w:t>
      </w:r>
      <w:r w:rsidR="00A71B29">
        <w:rPr>
          <w:rFonts w:ascii="Times New Roman" w:hAnsi="Times New Roman" w:cs="Times New Roman"/>
          <w:sz w:val="24"/>
          <w:szCs w:val="24"/>
        </w:rPr>
        <w:t xml:space="preserve">For the highest threshold value </w:t>
      </w:r>
      <w:r w:rsidR="0048160F">
        <w:rPr>
          <w:rFonts w:ascii="Times New Roman" w:hAnsi="Times New Roman" w:cs="Times New Roman"/>
          <w:sz w:val="24"/>
          <w:szCs w:val="24"/>
        </w:rPr>
        <w:t>(t = 10)</w:t>
      </w:r>
      <w:r w:rsidR="00A71B29">
        <w:rPr>
          <w:rFonts w:ascii="Times New Roman" w:hAnsi="Times New Roman" w:cs="Times New Roman"/>
          <w:sz w:val="24"/>
          <w:szCs w:val="24"/>
        </w:rPr>
        <w:t>,</w:t>
      </w:r>
      <w:r w:rsidR="0048160F">
        <w:rPr>
          <w:rFonts w:ascii="Times New Roman" w:hAnsi="Times New Roman" w:cs="Times New Roman"/>
          <w:sz w:val="24"/>
          <w:szCs w:val="24"/>
        </w:rPr>
        <w:t xml:space="preserve"> the dynamics are an amalgam of that the two different </w:t>
      </w:r>
      <w:r w:rsidR="00CC5BF1">
        <w:rPr>
          <w:rFonts w:ascii="Times New Roman" w:hAnsi="Times New Roman" w:cs="Times New Roman"/>
          <w:sz w:val="24"/>
          <w:szCs w:val="24"/>
        </w:rPr>
        <w:t>patterns</w:t>
      </w:r>
      <w:r w:rsidR="0048160F">
        <w:rPr>
          <w:rFonts w:ascii="Times New Roman" w:hAnsi="Times New Roman" w:cs="Times New Roman"/>
          <w:sz w:val="24"/>
          <w:szCs w:val="24"/>
        </w:rPr>
        <w:t xml:space="preserve"> </w:t>
      </w:r>
      <w:r w:rsidR="00CC5BF1">
        <w:rPr>
          <w:rFonts w:ascii="Times New Roman" w:hAnsi="Times New Roman" w:cs="Times New Roman"/>
          <w:sz w:val="24"/>
          <w:szCs w:val="24"/>
        </w:rPr>
        <w:t>described above</w:t>
      </w:r>
      <w:r w:rsidR="0048160F">
        <w:rPr>
          <w:rFonts w:ascii="Times New Roman" w:hAnsi="Times New Roman" w:cs="Times New Roman"/>
          <w:sz w:val="24"/>
          <w:szCs w:val="24"/>
        </w:rPr>
        <w:t xml:space="preserve">. An initial decrease in modularity is </w:t>
      </w:r>
      <w:r w:rsidR="0048160F">
        <w:rPr>
          <w:rFonts w:ascii="Times New Roman" w:hAnsi="Times New Roman" w:cs="Times New Roman"/>
          <w:sz w:val="24"/>
          <w:szCs w:val="24"/>
        </w:rPr>
        <w:lastRenderedPageBreak/>
        <w:t xml:space="preserve">followed by a modest increase, that then a final decrease. The value of </w:t>
      </w:r>
      <w:r w:rsidR="0048160F" w:rsidRPr="00E65D49">
        <w:rPr>
          <w:rFonts w:ascii="Times New Roman" w:hAnsi="Times New Roman" w:cs="Times New Roman"/>
          <w:sz w:val="24"/>
          <w:szCs w:val="24"/>
        </w:rPr>
        <w:t>ω</w:t>
      </w:r>
      <w:r w:rsidR="0048160F">
        <w:rPr>
          <w:rFonts w:ascii="Times New Roman" w:hAnsi="Times New Roman" w:cs="Times New Roman"/>
          <w:sz w:val="24"/>
          <w:szCs w:val="24"/>
        </w:rPr>
        <w:t xml:space="preserve"> is positively related to the speed of th</w:t>
      </w:r>
      <w:r w:rsidR="003941CD">
        <w:rPr>
          <w:rFonts w:ascii="Times New Roman" w:hAnsi="Times New Roman" w:cs="Times New Roman"/>
          <w:sz w:val="24"/>
          <w:szCs w:val="24"/>
        </w:rPr>
        <w:t>is</w:t>
      </w:r>
      <w:r w:rsidR="0048160F">
        <w:rPr>
          <w:rFonts w:ascii="Times New Roman" w:hAnsi="Times New Roman" w:cs="Times New Roman"/>
          <w:sz w:val="24"/>
          <w:szCs w:val="24"/>
        </w:rPr>
        <w:t xml:space="preserve"> dynamic</w:t>
      </w:r>
      <w:r w:rsidR="00CC5BF1">
        <w:rPr>
          <w:rFonts w:ascii="Times New Roman" w:hAnsi="Times New Roman" w:cs="Times New Roman"/>
          <w:sz w:val="24"/>
          <w:szCs w:val="24"/>
        </w:rPr>
        <w:t xml:space="preserve">; higher </w:t>
      </w:r>
      <w:r w:rsidR="00CC5BF1" w:rsidRPr="00E65D49">
        <w:rPr>
          <w:rFonts w:ascii="Times New Roman" w:hAnsi="Times New Roman" w:cs="Times New Roman"/>
          <w:sz w:val="24"/>
          <w:szCs w:val="24"/>
        </w:rPr>
        <w:t>ω</w:t>
      </w:r>
      <w:r w:rsidR="00CC5BF1">
        <w:rPr>
          <w:rFonts w:ascii="Times New Roman" w:hAnsi="Times New Roman" w:cs="Times New Roman"/>
          <w:sz w:val="24"/>
          <w:szCs w:val="24"/>
        </w:rPr>
        <w:t xml:space="preserve"> causes the initial decline and the eventual decline to happen sooner.</w:t>
      </w:r>
      <w:r w:rsidR="00A71B29">
        <w:rPr>
          <w:rFonts w:ascii="Times New Roman" w:hAnsi="Times New Roman" w:cs="Times New Roman"/>
          <w:sz w:val="24"/>
          <w:szCs w:val="24"/>
        </w:rPr>
        <w:t xml:space="preserve"> </w:t>
      </w:r>
    </w:p>
    <w:p w14:paraId="34B7051A" w14:textId="78A64E9C" w:rsidR="00A71B29" w:rsidRDefault="003F6394" w:rsidP="006C65E1">
      <w:pPr>
        <w:spacing w:line="240" w:lineRule="auto"/>
        <w:rPr>
          <w:rFonts w:ascii="Times New Roman" w:hAnsi="Times New Roman" w:cs="Times New Roman"/>
          <w:b/>
          <w:bCs/>
          <w:sz w:val="24"/>
          <w:szCs w:val="24"/>
        </w:rPr>
      </w:pPr>
      <w:r w:rsidRPr="003F6394">
        <w:rPr>
          <w:rFonts w:ascii="Times New Roman" w:hAnsi="Times New Roman" w:cs="Times New Roman"/>
          <w:b/>
          <w:bCs/>
          <w:sz w:val="24"/>
          <w:szCs w:val="24"/>
        </w:rPr>
        <w:t>Trait dynamics:</w:t>
      </w:r>
    </w:p>
    <w:p w14:paraId="7940182B" w14:textId="77777777" w:rsidR="00316F33" w:rsidRPr="005F4244" w:rsidRDefault="00316F33" w:rsidP="00316F33">
      <w:pPr>
        <w:spacing w:line="240" w:lineRule="auto"/>
        <w:rPr>
          <w:rFonts w:ascii="Times New Roman" w:hAnsi="Times New Roman" w:cs="Times New Roman"/>
          <w:sz w:val="24"/>
          <w:szCs w:val="24"/>
        </w:rPr>
      </w:pPr>
      <w:r>
        <w:rPr>
          <w:noProof/>
        </w:rPr>
        <w:drawing>
          <wp:inline distT="0" distB="0" distL="0" distR="0" wp14:anchorId="410D5566" wp14:editId="37920A6A">
            <wp:extent cx="5711190" cy="404421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500" cy="4053642"/>
                    </a:xfrm>
                    <a:prstGeom prst="rect">
                      <a:avLst/>
                    </a:prstGeom>
                  </pic:spPr>
                </pic:pic>
              </a:graphicData>
            </a:graphic>
          </wp:inline>
        </w:drawing>
      </w:r>
    </w:p>
    <w:p w14:paraId="2AEC29D3" w14:textId="77777777" w:rsidR="00316F33" w:rsidRDefault="00316F33" w:rsidP="00316F33">
      <w:pPr>
        <w:spacing w:line="240" w:lineRule="auto"/>
        <w:rPr>
          <w:rFonts w:ascii="Times New Roman" w:hAnsi="Times New Roman" w:cs="Times New Roman"/>
          <w:sz w:val="24"/>
          <w:szCs w:val="24"/>
        </w:rPr>
      </w:pPr>
      <w:r w:rsidRPr="005F4244">
        <w:rPr>
          <w:rFonts w:ascii="Times New Roman" w:hAnsi="Times New Roman" w:cs="Times New Roman"/>
          <w:sz w:val="24"/>
          <w:szCs w:val="24"/>
        </w:rPr>
        <w:t xml:space="preserve">Fig.4: </w:t>
      </w:r>
      <w:r w:rsidRPr="005F4244">
        <w:rPr>
          <w:rFonts w:ascii="Times New Roman" w:hAnsi="Times New Roman" w:cs="Times New Roman"/>
          <w:i/>
          <w:iCs/>
          <w:sz w:val="24"/>
          <w:szCs w:val="24"/>
        </w:rPr>
        <w:t xml:space="preserve">Change in mean nearest neighbor distance (MNND) with time. Each panel represents a combination of intraspecific variation (top) and threshold for competition (bottom). In each plot, different trajectories represent different omega (width of competition). The variation in each trajectory is the standard deviation in means. </w:t>
      </w:r>
    </w:p>
    <w:p w14:paraId="488A854C" w14:textId="77777777" w:rsidR="00316F33" w:rsidRDefault="00316F33" w:rsidP="006C65E1">
      <w:pPr>
        <w:spacing w:line="240" w:lineRule="auto"/>
        <w:rPr>
          <w:rFonts w:ascii="Times New Roman" w:hAnsi="Times New Roman" w:cs="Times New Roman"/>
          <w:b/>
          <w:bCs/>
          <w:sz w:val="24"/>
          <w:szCs w:val="24"/>
        </w:rPr>
      </w:pPr>
    </w:p>
    <w:p w14:paraId="68CD1E7C" w14:textId="2E949EDD" w:rsidR="00CF5A22" w:rsidRDefault="003941CD" w:rsidP="006C65E1">
      <w:pPr>
        <w:spacing w:line="240" w:lineRule="auto"/>
        <w:rPr>
          <w:rFonts w:ascii="Times New Roman" w:hAnsi="Times New Roman" w:cs="Times New Roman"/>
          <w:sz w:val="24"/>
          <w:szCs w:val="24"/>
        </w:rPr>
      </w:pPr>
      <w:r>
        <w:rPr>
          <w:rFonts w:ascii="Times New Roman" w:hAnsi="Times New Roman" w:cs="Times New Roman"/>
          <w:sz w:val="24"/>
          <w:szCs w:val="24"/>
        </w:rPr>
        <w:t>The t</w:t>
      </w:r>
      <w:r w:rsidR="00A71B29">
        <w:rPr>
          <w:rFonts w:ascii="Times New Roman" w:hAnsi="Times New Roman" w:cs="Times New Roman"/>
          <w:sz w:val="24"/>
          <w:szCs w:val="24"/>
        </w:rPr>
        <w:t xml:space="preserve">rait spacing metric, MNND, is also strongly influenced by different combinations of parameter values (Fig.4).  For the simulations with no threshold (Fig.4, rightmost column panels), MNND values rise sharply initially and reach the asymptote at 1. Higher values of </w:t>
      </w:r>
      <w:r w:rsidR="00A71B29" w:rsidRPr="00E65D49">
        <w:rPr>
          <w:rFonts w:ascii="Times New Roman" w:hAnsi="Times New Roman" w:cs="Times New Roman"/>
          <w:sz w:val="24"/>
          <w:szCs w:val="24"/>
        </w:rPr>
        <w:t>ω</w:t>
      </w:r>
      <w:r w:rsidR="00A71B29">
        <w:rPr>
          <w:rFonts w:ascii="Times New Roman" w:hAnsi="Times New Roman" w:cs="Times New Roman"/>
          <w:sz w:val="24"/>
          <w:szCs w:val="24"/>
        </w:rPr>
        <w:t xml:space="preserve"> accelerate the dynamics </w:t>
      </w:r>
      <w:r w:rsidR="00CF5A22">
        <w:rPr>
          <w:rFonts w:ascii="Times New Roman" w:hAnsi="Times New Roman" w:cs="Times New Roman"/>
          <w:sz w:val="24"/>
          <w:szCs w:val="24"/>
        </w:rPr>
        <w:t xml:space="preserve">where MNNDs reach 1 quicker than those with lower </w:t>
      </w:r>
      <w:r w:rsidR="00CF5A22" w:rsidRPr="00E65D49">
        <w:rPr>
          <w:rFonts w:ascii="Times New Roman" w:hAnsi="Times New Roman" w:cs="Times New Roman"/>
          <w:sz w:val="24"/>
          <w:szCs w:val="24"/>
        </w:rPr>
        <w:t>ω</w:t>
      </w:r>
      <w:r w:rsidR="00CF5A22">
        <w:rPr>
          <w:rFonts w:ascii="Times New Roman" w:hAnsi="Times New Roman" w:cs="Times New Roman"/>
          <w:sz w:val="24"/>
          <w:szCs w:val="24"/>
        </w:rPr>
        <w:t xml:space="preserve"> values. High intraspecific variation for all the species (Fig.4, rightmost column and second row) cause this increasing trend to slow and </w:t>
      </w:r>
      <w:r>
        <w:rPr>
          <w:rFonts w:ascii="Times New Roman" w:hAnsi="Times New Roman" w:cs="Times New Roman"/>
          <w:sz w:val="24"/>
          <w:szCs w:val="24"/>
        </w:rPr>
        <w:t xml:space="preserve">an asymptote is </w:t>
      </w:r>
      <w:r w:rsidR="00CF5A22">
        <w:rPr>
          <w:rFonts w:ascii="Times New Roman" w:hAnsi="Times New Roman" w:cs="Times New Roman"/>
          <w:sz w:val="24"/>
          <w:szCs w:val="24"/>
        </w:rPr>
        <w:t>reach</w:t>
      </w:r>
      <w:r>
        <w:rPr>
          <w:rFonts w:ascii="Times New Roman" w:hAnsi="Times New Roman" w:cs="Times New Roman"/>
          <w:sz w:val="24"/>
          <w:szCs w:val="24"/>
        </w:rPr>
        <w:t>ed</w:t>
      </w:r>
      <w:r w:rsidR="00CF5A22">
        <w:rPr>
          <w:rFonts w:ascii="Times New Roman" w:hAnsi="Times New Roman" w:cs="Times New Roman"/>
          <w:sz w:val="24"/>
          <w:szCs w:val="24"/>
        </w:rPr>
        <w:t xml:space="preserve"> much later. </w:t>
      </w:r>
    </w:p>
    <w:p w14:paraId="0AADC897" w14:textId="7B18C139" w:rsidR="00CF5A22" w:rsidRDefault="003941CD" w:rsidP="006C65E1">
      <w:pPr>
        <w:spacing w:line="240" w:lineRule="auto"/>
        <w:rPr>
          <w:rFonts w:ascii="Times New Roman" w:hAnsi="Times New Roman" w:cs="Times New Roman"/>
          <w:sz w:val="24"/>
          <w:szCs w:val="24"/>
        </w:rPr>
      </w:pPr>
      <w:r>
        <w:rPr>
          <w:rFonts w:ascii="Times New Roman" w:hAnsi="Times New Roman" w:cs="Times New Roman"/>
          <w:sz w:val="24"/>
          <w:szCs w:val="24"/>
        </w:rPr>
        <w:t>A v</w:t>
      </w:r>
      <w:r w:rsidR="00CF5A22">
        <w:rPr>
          <w:rFonts w:ascii="Times New Roman" w:hAnsi="Times New Roman" w:cs="Times New Roman"/>
          <w:sz w:val="24"/>
          <w:szCs w:val="24"/>
        </w:rPr>
        <w:t xml:space="preserve">ery contrasting trend is observed when the intraspecific variation values are high and the thresholds are narrow (t=5 and t=7) (Fig.4, two leftmost columns and two bottom rows). MNND values show sharp decrease compared to initial values and then gradually increase towards 1. Higher </w:t>
      </w:r>
      <w:r w:rsidR="00CF5A22" w:rsidRPr="00E65D49">
        <w:rPr>
          <w:rFonts w:ascii="Times New Roman" w:hAnsi="Times New Roman" w:cs="Times New Roman"/>
          <w:sz w:val="24"/>
          <w:szCs w:val="24"/>
        </w:rPr>
        <w:t>ω</w:t>
      </w:r>
      <w:r w:rsidR="00CF5A22">
        <w:rPr>
          <w:rFonts w:ascii="Times New Roman" w:hAnsi="Times New Roman" w:cs="Times New Roman"/>
          <w:sz w:val="24"/>
          <w:szCs w:val="24"/>
        </w:rPr>
        <w:t xml:space="preserve"> values accelerate these trends where the fall and the rise in MNNDs are much quicker. </w:t>
      </w:r>
    </w:p>
    <w:p w14:paraId="0FD7A30C" w14:textId="12C94E4B" w:rsidR="00CF5A22" w:rsidRDefault="00435019" w:rsidP="006C65E1">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The h</w:t>
      </w:r>
      <w:r w:rsidR="00006A32">
        <w:rPr>
          <w:rFonts w:ascii="Times New Roman" w:hAnsi="Times New Roman" w:cs="Times New Roman"/>
          <w:sz w:val="24"/>
          <w:szCs w:val="24"/>
        </w:rPr>
        <w:t xml:space="preserve">ighest possible value of MNND is 1 and it indicates perfectly even spacing for trait means. </w:t>
      </w:r>
      <w:r>
        <w:rPr>
          <w:rFonts w:ascii="Times New Roman" w:hAnsi="Times New Roman" w:cs="Times New Roman"/>
          <w:sz w:val="24"/>
          <w:szCs w:val="24"/>
        </w:rPr>
        <w:t>I</w:t>
      </w:r>
      <w:r w:rsidR="00006A32">
        <w:rPr>
          <w:rFonts w:ascii="Times New Roman" w:hAnsi="Times New Roman" w:cs="Times New Roman"/>
          <w:sz w:val="24"/>
          <w:szCs w:val="24"/>
        </w:rPr>
        <w:t>n all cases MNND values eventually tend towards 1</w:t>
      </w:r>
      <w:r>
        <w:rPr>
          <w:rFonts w:ascii="Times New Roman" w:hAnsi="Times New Roman" w:cs="Times New Roman"/>
          <w:sz w:val="24"/>
          <w:szCs w:val="24"/>
        </w:rPr>
        <w:t xml:space="preserve"> (Fig. 4)</w:t>
      </w:r>
      <w:r w:rsidR="00006A32">
        <w:rPr>
          <w:rFonts w:ascii="Times New Roman" w:hAnsi="Times New Roman" w:cs="Times New Roman"/>
          <w:sz w:val="24"/>
          <w:szCs w:val="24"/>
        </w:rPr>
        <w:t>. However, significant deviations from 1 can persist for long periods of time, especially when intraspecific variation is high for the populations and threshold to competition is relatively small. And ω values do</w:t>
      </w:r>
      <w:r w:rsidR="003941CD">
        <w:rPr>
          <w:rFonts w:ascii="Times New Roman" w:hAnsi="Times New Roman" w:cs="Times New Roman"/>
          <w:sz w:val="24"/>
          <w:szCs w:val="24"/>
        </w:rPr>
        <w:t xml:space="preserve"> </w:t>
      </w:r>
      <w:r w:rsidR="00006A32">
        <w:rPr>
          <w:rFonts w:ascii="Times New Roman" w:hAnsi="Times New Roman" w:cs="Times New Roman"/>
          <w:sz w:val="24"/>
          <w:szCs w:val="24"/>
        </w:rPr>
        <w:t>n</w:t>
      </w:r>
      <w:r w:rsidR="003941CD">
        <w:rPr>
          <w:rFonts w:ascii="Times New Roman" w:hAnsi="Times New Roman" w:cs="Times New Roman"/>
          <w:sz w:val="24"/>
          <w:szCs w:val="24"/>
        </w:rPr>
        <w:t>o</w:t>
      </w:r>
      <w:r w:rsidR="00006A32">
        <w:rPr>
          <w:rFonts w:ascii="Times New Roman" w:hAnsi="Times New Roman" w:cs="Times New Roman"/>
          <w:sz w:val="24"/>
          <w:szCs w:val="24"/>
        </w:rPr>
        <w:t xml:space="preserve">t necessarily affect the qualitative nature of </w:t>
      </w:r>
      <w:r w:rsidR="008D0A50">
        <w:rPr>
          <w:rFonts w:ascii="Times New Roman" w:hAnsi="Times New Roman" w:cs="Times New Roman"/>
          <w:sz w:val="24"/>
          <w:szCs w:val="24"/>
        </w:rPr>
        <w:t>trends but</w:t>
      </w:r>
      <w:r w:rsidR="00006A32">
        <w:rPr>
          <w:rFonts w:ascii="Times New Roman" w:hAnsi="Times New Roman" w:cs="Times New Roman"/>
          <w:sz w:val="24"/>
          <w:szCs w:val="24"/>
        </w:rPr>
        <w:t xml:space="preserve"> contribute strongly to accelerate the trends.</w:t>
      </w:r>
      <w:r w:rsidR="00CF5A22">
        <w:rPr>
          <w:rFonts w:ascii="Times New Roman" w:hAnsi="Times New Roman" w:cs="Times New Roman"/>
          <w:sz w:val="24"/>
          <w:szCs w:val="24"/>
        </w:rPr>
        <w:t xml:space="preserve"> Simulations with low </w:t>
      </w:r>
      <w:r w:rsidR="003941CD">
        <w:rPr>
          <w:rFonts w:ascii="Times New Roman" w:hAnsi="Times New Roman" w:cs="Times New Roman"/>
          <w:sz w:val="24"/>
          <w:szCs w:val="24"/>
        </w:rPr>
        <w:t xml:space="preserve">values of </w:t>
      </w:r>
      <w:r w:rsidR="00CF5A22">
        <w:rPr>
          <w:rFonts w:ascii="Times New Roman" w:hAnsi="Times New Roman" w:cs="Times New Roman"/>
          <w:sz w:val="24"/>
          <w:szCs w:val="24"/>
        </w:rPr>
        <w:t xml:space="preserve">intraspecific variation essentially follow the trend of simulations with no threshold. </w:t>
      </w:r>
      <w:r w:rsidR="003941CD">
        <w:rPr>
          <w:rFonts w:ascii="Times New Roman" w:hAnsi="Times New Roman" w:cs="Times New Roman"/>
          <w:sz w:val="24"/>
          <w:szCs w:val="24"/>
        </w:rPr>
        <w:t>The h</w:t>
      </w:r>
      <w:r w:rsidR="009930C6">
        <w:rPr>
          <w:rFonts w:ascii="Times New Roman" w:hAnsi="Times New Roman" w:cs="Times New Roman"/>
          <w:sz w:val="24"/>
          <w:szCs w:val="24"/>
        </w:rPr>
        <w:t>ighest threshold (t=10) shows intermediate trends where simulations with low or high range of intraspecific variation values mimic the trends of those with no threshold</w:t>
      </w:r>
      <w:r w:rsidR="003941CD">
        <w:rPr>
          <w:rFonts w:ascii="Times New Roman" w:hAnsi="Times New Roman" w:cs="Times New Roman"/>
          <w:sz w:val="24"/>
          <w:szCs w:val="24"/>
        </w:rPr>
        <w:t>,</w:t>
      </w:r>
      <w:r w:rsidR="009930C6">
        <w:rPr>
          <w:rFonts w:ascii="Times New Roman" w:hAnsi="Times New Roman" w:cs="Times New Roman"/>
          <w:sz w:val="24"/>
          <w:szCs w:val="24"/>
        </w:rPr>
        <w:t xml:space="preserve"> while high intraspecific variation causes the trends similar to those with narrower thresholds.</w:t>
      </w:r>
    </w:p>
    <w:p w14:paraId="3FC4FC34" w14:textId="77777777" w:rsidR="00D17B4D" w:rsidRPr="00CB3EE1" w:rsidRDefault="00D17B4D" w:rsidP="006C65E1">
      <w:pPr>
        <w:spacing w:line="240" w:lineRule="auto"/>
        <w:rPr>
          <w:rFonts w:ascii="Times New Roman" w:hAnsi="Times New Roman" w:cs="Times New Roman"/>
          <w:sz w:val="24"/>
          <w:szCs w:val="24"/>
        </w:rPr>
      </w:pPr>
    </w:p>
    <w:p w14:paraId="6245C69C" w14:textId="3F05865E" w:rsidR="00155E91" w:rsidRDefault="005204F5" w:rsidP="00C8363D">
      <w:pPr>
        <w:spacing w:line="240" w:lineRule="auto"/>
        <w:rPr>
          <w:rFonts w:ascii="Times New Roman" w:hAnsi="Times New Roman" w:cs="Times New Roman"/>
          <w:b/>
          <w:bCs/>
          <w:sz w:val="28"/>
          <w:szCs w:val="28"/>
        </w:rPr>
      </w:pPr>
      <w:r w:rsidRPr="00B5270B">
        <w:rPr>
          <w:rFonts w:ascii="Times New Roman" w:hAnsi="Times New Roman" w:cs="Times New Roman"/>
          <w:b/>
          <w:bCs/>
          <w:sz w:val="28"/>
          <w:szCs w:val="28"/>
        </w:rPr>
        <w:t xml:space="preserve">Discussion: </w:t>
      </w:r>
    </w:p>
    <w:p w14:paraId="598CFB9E" w14:textId="23218842" w:rsidR="00A96E37" w:rsidRDefault="00A96E37" w:rsidP="00405C28">
      <w:pPr>
        <w:spacing w:line="240" w:lineRule="auto"/>
        <w:rPr>
          <w:rFonts w:ascii="Times New Roman" w:hAnsi="Times New Roman" w:cs="Times New Roman"/>
          <w:sz w:val="24"/>
          <w:szCs w:val="24"/>
        </w:rPr>
      </w:pPr>
      <w:r w:rsidRPr="00DA474E">
        <w:rPr>
          <w:rFonts w:ascii="Times New Roman" w:hAnsi="Times New Roman" w:cs="Times New Roman"/>
          <w:b/>
          <w:sz w:val="24"/>
          <w:szCs w:val="24"/>
        </w:rPr>
        <w:t xml:space="preserve">Our results show that simple competitive eco-evolutionary process can exhibit evolution of highly diverse network structures as well as trait distribution patterns which show variability in their persistence through time. </w:t>
      </w:r>
      <w:r w:rsidR="00435019" w:rsidRPr="00DA474E">
        <w:rPr>
          <w:rFonts w:ascii="Times New Roman" w:hAnsi="Times New Roman" w:cs="Times New Roman"/>
          <w:b/>
          <w:sz w:val="24"/>
          <w:szCs w:val="24"/>
        </w:rPr>
        <w:t>All t</w:t>
      </w:r>
      <w:r w:rsidRPr="00DA474E">
        <w:rPr>
          <w:rFonts w:ascii="Times New Roman" w:hAnsi="Times New Roman" w:cs="Times New Roman"/>
          <w:b/>
          <w:sz w:val="24"/>
          <w:szCs w:val="24"/>
        </w:rPr>
        <w:t xml:space="preserve">hree </w:t>
      </w:r>
      <w:r w:rsidR="00435019" w:rsidRPr="00DA474E">
        <w:rPr>
          <w:rFonts w:ascii="Times New Roman" w:hAnsi="Times New Roman" w:cs="Times New Roman"/>
          <w:b/>
          <w:sz w:val="24"/>
          <w:szCs w:val="24"/>
        </w:rPr>
        <w:t xml:space="preserve">of the </w:t>
      </w:r>
      <w:r w:rsidRPr="00DA474E">
        <w:rPr>
          <w:rFonts w:ascii="Times New Roman" w:hAnsi="Times New Roman" w:cs="Times New Roman"/>
          <w:b/>
          <w:sz w:val="24"/>
          <w:szCs w:val="24"/>
        </w:rPr>
        <w:t>parameters we varied</w:t>
      </w:r>
      <w:r w:rsidR="00435019" w:rsidRPr="00DA474E">
        <w:rPr>
          <w:rFonts w:ascii="Times New Roman" w:hAnsi="Times New Roman" w:cs="Times New Roman"/>
          <w:b/>
          <w:sz w:val="24"/>
          <w:szCs w:val="24"/>
        </w:rPr>
        <w:t xml:space="preserve">, </w:t>
      </w:r>
      <w:r w:rsidRPr="00DA474E">
        <w:rPr>
          <w:rFonts w:ascii="Times New Roman" w:hAnsi="Times New Roman" w:cs="Times New Roman"/>
          <w:b/>
          <w:sz w:val="24"/>
          <w:szCs w:val="24"/>
        </w:rPr>
        <w:t>levels of intraspecific variation, threshold to competition and width of competition,</w:t>
      </w:r>
      <w:r w:rsidR="009930C6">
        <w:rPr>
          <w:rFonts w:ascii="Times New Roman" w:hAnsi="Times New Roman" w:cs="Times New Roman"/>
          <w:b/>
          <w:sz w:val="24"/>
          <w:szCs w:val="24"/>
        </w:rPr>
        <w:t xml:space="preserve"> interact together to </w:t>
      </w:r>
      <w:r w:rsidR="00435019" w:rsidRPr="00DA474E">
        <w:rPr>
          <w:rFonts w:ascii="Times New Roman" w:hAnsi="Times New Roman" w:cs="Times New Roman"/>
          <w:b/>
          <w:sz w:val="24"/>
          <w:szCs w:val="24"/>
        </w:rPr>
        <w:t xml:space="preserve">strongly </w:t>
      </w:r>
      <w:r w:rsidRPr="00DA474E">
        <w:rPr>
          <w:rFonts w:ascii="Times New Roman" w:hAnsi="Times New Roman" w:cs="Times New Roman"/>
          <w:b/>
          <w:sz w:val="24"/>
          <w:szCs w:val="24"/>
        </w:rPr>
        <w:t>influence the dynamics</w:t>
      </w:r>
      <w:r>
        <w:rPr>
          <w:rFonts w:ascii="Times New Roman" w:hAnsi="Times New Roman" w:cs="Times New Roman"/>
          <w:sz w:val="24"/>
          <w:szCs w:val="24"/>
        </w:rPr>
        <w:t>.</w:t>
      </w:r>
    </w:p>
    <w:p w14:paraId="0FD5ABE7" w14:textId="0183308E" w:rsidR="000324BF" w:rsidRDefault="004764F4" w:rsidP="00405C28">
      <w:pPr>
        <w:spacing w:line="240" w:lineRule="auto"/>
        <w:rPr>
          <w:rFonts w:ascii="Times New Roman" w:hAnsi="Times New Roman" w:cs="Times New Roman"/>
          <w:sz w:val="24"/>
          <w:szCs w:val="24"/>
        </w:rPr>
      </w:pPr>
      <w:r>
        <w:rPr>
          <w:rFonts w:ascii="Times New Roman" w:hAnsi="Times New Roman" w:cs="Times New Roman"/>
          <w:sz w:val="24"/>
          <w:szCs w:val="24"/>
        </w:rPr>
        <w:t>The results can be explained using the basic premise of the model we have used, in that, with</w:t>
      </w:r>
      <w:r w:rsidRPr="00815382">
        <w:rPr>
          <w:rFonts w:ascii="Times New Roman" w:hAnsi="Times New Roman" w:cs="Times New Roman"/>
          <w:sz w:val="24"/>
          <w:szCs w:val="24"/>
        </w:rPr>
        <w:t xml:space="preserve"> time, links within a competitive network will start breaking</w:t>
      </w:r>
      <w:r w:rsidR="00A1333F">
        <w:rPr>
          <w:rFonts w:ascii="Times New Roman" w:hAnsi="Times New Roman" w:cs="Times New Roman"/>
          <w:sz w:val="24"/>
          <w:szCs w:val="24"/>
        </w:rPr>
        <w:t>, albeit at different rates</w:t>
      </w:r>
      <w:r w:rsidRPr="00815382">
        <w:rPr>
          <w:rFonts w:ascii="Times New Roman" w:hAnsi="Times New Roman" w:cs="Times New Roman"/>
          <w:sz w:val="24"/>
          <w:szCs w:val="24"/>
        </w:rPr>
        <w:t xml:space="preserve"> as a result of either extinction or trait divergence (certainly new links can also potentially emerge), we can view the patterns of network and trait dynamic from figures 2,3 and 4 in the context of which connections or links break first and which ones persist longer.</w:t>
      </w:r>
    </w:p>
    <w:p w14:paraId="4133B0D6" w14:textId="402A54EC" w:rsidR="004764F4" w:rsidRDefault="004764F4" w:rsidP="00405C28">
      <w:pPr>
        <w:spacing w:line="240" w:lineRule="auto"/>
        <w:rPr>
          <w:rFonts w:ascii="Times New Roman" w:hAnsi="Times New Roman" w:cs="Times New Roman"/>
          <w:sz w:val="24"/>
          <w:szCs w:val="24"/>
        </w:rPr>
      </w:pPr>
      <w:r>
        <w:rPr>
          <w:rFonts w:ascii="Times New Roman" w:hAnsi="Times New Roman" w:cs="Times New Roman"/>
          <w:sz w:val="24"/>
          <w:szCs w:val="24"/>
        </w:rPr>
        <w:t xml:space="preserve">Trends in connectance values show very consistent </w:t>
      </w:r>
      <w:r w:rsidR="00AE1AEA">
        <w:rPr>
          <w:rFonts w:ascii="Times New Roman" w:hAnsi="Times New Roman" w:cs="Times New Roman"/>
          <w:sz w:val="24"/>
          <w:szCs w:val="24"/>
        </w:rPr>
        <w:t xml:space="preserve">decreasing </w:t>
      </w:r>
      <w:r>
        <w:rPr>
          <w:rFonts w:ascii="Times New Roman" w:hAnsi="Times New Roman" w:cs="Times New Roman"/>
          <w:sz w:val="24"/>
          <w:szCs w:val="24"/>
        </w:rPr>
        <w:t xml:space="preserve">patterns and depend very little on parameter values. </w:t>
      </w:r>
      <w:r w:rsidR="00AE1AEA">
        <w:rPr>
          <w:rFonts w:ascii="Times New Roman" w:hAnsi="Times New Roman" w:cs="Times New Roman"/>
          <w:sz w:val="24"/>
          <w:szCs w:val="24"/>
        </w:rPr>
        <w:t xml:space="preserve">This is not very surprising since connectance will decrease as </w:t>
      </w:r>
      <w:r w:rsidR="00A1333F">
        <w:rPr>
          <w:rFonts w:ascii="Times New Roman" w:hAnsi="Times New Roman" w:cs="Times New Roman"/>
          <w:sz w:val="24"/>
          <w:szCs w:val="24"/>
        </w:rPr>
        <w:t xml:space="preserve">long as </w:t>
      </w:r>
      <w:r w:rsidR="00AE1AEA">
        <w:rPr>
          <w:rFonts w:ascii="Times New Roman" w:hAnsi="Times New Roman" w:cs="Times New Roman"/>
          <w:sz w:val="24"/>
          <w:szCs w:val="24"/>
        </w:rPr>
        <w:t xml:space="preserve">interactions become weak or disappear completely. </w:t>
      </w:r>
      <w:r w:rsidR="00540AA5">
        <w:rPr>
          <w:rFonts w:ascii="Times New Roman" w:hAnsi="Times New Roman" w:cs="Times New Roman"/>
          <w:sz w:val="24"/>
          <w:szCs w:val="24"/>
        </w:rPr>
        <w:t xml:space="preserve">This will happen since our model indicates that traits will </w:t>
      </w:r>
      <w:r w:rsidR="00CB1245">
        <w:rPr>
          <w:rFonts w:ascii="Times New Roman" w:hAnsi="Times New Roman" w:cs="Times New Roman"/>
          <w:sz w:val="24"/>
          <w:szCs w:val="24"/>
        </w:rPr>
        <w:t>diverge,</w:t>
      </w:r>
      <w:r w:rsidR="00540AA5">
        <w:rPr>
          <w:rFonts w:ascii="Times New Roman" w:hAnsi="Times New Roman" w:cs="Times New Roman"/>
          <w:sz w:val="24"/>
          <w:szCs w:val="24"/>
        </w:rPr>
        <w:t xml:space="preserve"> and competition will reduce with time. </w:t>
      </w:r>
      <w:r w:rsidR="00200D45">
        <w:rPr>
          <w:rFonts w:ascii="Times New Roman" w:hAnsi="Times New Roman" w:cs="Times New Roman"/>
          <w:sz w:val="24"/>
          <w:szCs w:val="24"/>
        </w:rPr>
        <w:t>When thresholds are absent (Fig.2 rightmost column panels), c</w:t>
      </w:r>
      <w:r w:rsidR="00200D45" w:rsidRPr="00E65D49">
        <w:rPr>
          <w:rFonts w:ascii="Times New Roman" w:hAnsi="Times New Roman" w:cs="Times New Roman"/>
          <w:sz w:val="24"/>
          <w:szCs w:val="24"/>
        </w:rPr>
        <w:t>onnectance values decrease</w:t>
      </w:r>
      <w:r w:rsidR="00200D45">
        <w:rPr>
          <w:rFonts w:ascii="Times New Roman" w:hAnsi="Times New Roman" w:cs="Times New Roman"/>
          <w:sz w:val="24"/>
          <w:szCs w:val="24"/>
        </w:rPr>
        <w:t xml:space="preserve"> slowest. They decrease </w:t>
      </w:r>
      <w:r w:rsidR="00200D45" w:rsidRPr="00E65D49">
        <w:rPr>
          <w:rFonts w:ascii="Times New Roman" w:hAnsi="Times New Roman" w:cs="Times New Roman"/>
          <w:sz w:val="24"/>
          <w:szCs w:val="24"/>
        </w:rPr>
        <w:t xml:space="preserve">faster </w:t>
      </w:r>
      <w:r w:rsidR="00200D45">
        <w:rPr>
          <w:rFonts w:ascii="Times New Roman" w:hAnsi="Times New Roman" w:cs="Times New Roman"/>
          <w:sz w:val="24"/>
          <w:szCs w:val="24"/>
        </w:rPr>
        <w:t xml:space="preserve">as thresholds get narrower, and for lower values of </w:t>
      </w:r>
      <w:r w:rsidR="00200D45" w:rsidRPr="00E65D49">
        <w:rPr>
          <w:rFonts w:ascii="Times New Roman" w:hAnsi="Times New Roman" w:cs="Times New Roman"/>
          <w:sz w:val="24"/>
          <w:szCs w:val="24"/>
        </w:rPr>
        <w:t>ω</w:t>
      </w:r>
      <w:r w:rsidR="00200D45">
        <w:rPr>
          <w:rFonts w:ascii="Times New Roman" w:hAnsi="Times New Roman" w:cs="Times New Roman"/>
          <w:sz w:val="24"/>
          <w:szCs w:val="24"/>
        </w:rPr>
        <w:t xml:space="preserve"> (Fig 2, first, second and third column panels), because smaller differences in trait values are needed to break links between species in these scenarios.</w:t>
      </w:r>
      <w:r w:rsidR="00CB1245">
        <w:rPr>
          <w:rFonts w:ascii="Times New Roman" w:hAnsi="Times New Roman" w:cs="Times New Roman"/>
          <w:sz w:val="24"/>
          <w:szCs w:val="24"/>
        </w:rPr>
        <w:t xml:space="preserve"> </w:t>
      </w:r>
      <w:r w:rsidR="00540AA5">
        <w:rPr>
          <w:rFonts w:ascii="Times New Roman" w:hAnsi="Times New Roman" w:cs="Times New Roman"/>
          <w:sz w:val="24"/>
          <w:szCs w:val="24"/>
        </w:rPr>
        <w:t>This generalized outcome agrees with e</w:t>
      </w:r>
      <w:r>
        <w:rPr>
          <w:rFonts w:ascii="Times New Roman" w:hAnsi="Times New Roman" w:cs="Times New Roman"/>
          <w:sz w:val="24"/>
          <w:szCs w:val="24"/>
        </w:rPr>
        <w:t xml:space="preserve">mpirical networks as well as </w:t>
      </w:r>
      <w:r w:rsidR="00540AA5">
        <w:rPr>
          <w:rFonts w:ascii="Times New Roman" w:hAnsi="Times New Roman" w:cs="Times New Roman"/>
          <w:sz w:val="24"/>
          <w:szCs w:val="24"/>
        </w:rPr>
        <w:t xml:space="preserve">other </w:t>
      </w:r>
      <w:r>
        <w:rPr>
          <w:rFonts w:ascii="Times New Roman" w:hAnsi="Times New Roman" w:cs="Times New Roman"/>
          <w:sz w:val="24"/>
          <w:szCs w:val="24"/>
        </w:rPr>
        <w:t>theoretical analyses</w:t>
      </w:r>
      <w:r w:rsidR="00540AA5">
        <w:rPr>
          <w:rFonts w:ascii="Times New Roman" w:hAnsi="Times New Roman" w:cs="Times New Roman"/>
          <w:sz w:val="24"/>
          <w:szCs w:val="24"/>
        </w:rPr>
        <w:t xml:space="preserve">, which show </w:t>
      </w:r>
      <w:r>
        <w:rPr>
          <w:rFonts w:ascii="Times New Roman" w:hAnsi="Times New Roman" w:cs="Times New Roman"/>
          <w:sz w:val="24"/>
          <w:szCs w:val="24"/>
        </w:rPr>
        <w:t>prevalence of low connectance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Allesina","given":"Stefano","non-dropping-particle":"","parse-names":false,"suffix":""},{"dropping-particle":"","family":"Tang","given":"Si","non-dropping-particle":"","parse-names":false,"suffix":""}],"id":"ITEM-1","issued":{"date-parts":[["2011"]]},"title":"Stability criteria for complex ecosystems $","type":"article-journal"},"uris":["http://www.mendeley.com/documents/?uuid=525da3df-11ac-4586-8c4b-44deb7efb172"]},{"id":"ITEM-2","itemData":{"DOI":"10.1007/s12080-007-0007-8","ISSN":"18741738","abstract":"Large, complex networks of ecological interactions with random structure tend invariably to instability. This mathematical relationship between complexity and local stability ignited a debate that has populated ecological literature for more than three decades. Here we show that, when species interact as predators and prey, systems as complex as the ones observed in nature can still be stable. Moreover, stability is highly robust to perturbations of interaction strength, and is largely a property of structure driven by predator - prey loops with the stability of these small modules cascading into that of the whole network. These results apply to empirical food webs and models that mimic the structure of natural systems as well. These findings are also robust to the inclusion of other types of ecological links, such as mutualism and interference competition, as long as consumer - resource interactions predominate. These considerations underscore the influence of food web structure on ecological dynamics and challenge the current view of interaction strength and long cycles as main drivers of stability in natural communities. ¬© Springer Science+Business Media B.V. 2007.","author":[{"dropping-particle":"","family":"Allesina","given":"Stefano","non-dropping-particle":"","parse-names":false,"suffix":""},{"dropping-particle":"","family":"Pascual","given":"Mercedes","non-dropping-particle":"","parse-names":false,"suffix":""}],"container-title":"Theoretical Ecology","id":"ITEM-2","issue":"1","issued":{"date-parts":[["2008"]]},"page":"55-64","title":"Network structure, predator - Prey modules, and stability in large food webs","type":"article-journal","volume":"1"},"uris":["http://www.mendeley.com/documents/?uuid=86a5a830-982a-430b-b1b6-5f0bf6646ef4"]},{"id":"ITEM-3","itemData":{"author":[{"dropping-particle":"","family":"Rejmánek M.","given":"","non-dropping-particle":"","parse-names":false,"suffix":""},{"dropping-particle":"","family":"Stary","given":"P","non-dropping-particle":"","parse-names":false,"suffix":""}],"container-title":"Nature","id":"ITEM-3","issue":"July","issued":{"date-parts":[["1979"]]},"page":"311-313","title":"Connectance in real biotic communities and critical values for stability of model ecosystems","type":"article-journal","volume":"280"},"uris":["http://www.mendeley.com/documents/?uuid=d13ab1ef-6a5b-4b05-9a4f-09843dc942f8"]},{"id":"ITEM-4","itemData":{"author":[{"dropping-particle":"","family":"DeAngelis","given":"D.L.","non-dropping-particle":"","parse-names":false,"suffix":""}],"container-title":"Ecology","id":"ITEM-4","issue":"1","issued":{"date-parts":[["1975"]]},"page":"238-243","title":"Stability and Connectance in Food Web Models","type":"article-journal","volume":"56"},"uris":["http://www.mendeley.com/documents/?uuid=7de118c6-5993-458c-a6e6-d9c5c3c78a5c"]}],"mendeley":{"formattedCitation":"(Allesina &amp; Pascual, 2008; Allesina &amp; Tang, 2011; DeAngelis, 1975; Rejmánek M. &amp; Stary, 1979)","plainTextFormattedCitation":"(Allesina &amp; Pascual, 2008; Allesina &amp; Tang, 2011; DeAngelis, 1975; Rejmánek M. &amp; Stary, 1979)","previouslyFormattedCitation":"(Allesina &amp; Pascual, 2008; Allesina &amp; Tang, 2011; DeAngelis, 1975; Rejmánek M. &amp; Stary, 1979)"},"properties":{"noteIndex":0},"schema":"https://github.com/citation-style-language/schema/raw/master/csl-citation.json"}</w:instrText>
      </w:r>
      <w:r>
        <w:rPr>
          <w:rFonts w:ascii="Times New Roman" w:hAnsi="Times New Roman" w:cs="Times New Roman"/>
          <w:sz w:val="24"/>
          <w:szCs w:val="24"/>
        </w:rPr>
        <w:fldChar w:fldCharType="separate"/>
      </w:r>
      <w:r w:rsidRPr="00C03752">
        <w:rPr>
          <w:rFonts w:ascii="Times New Roman" w:hAnsi="Times New Roman" w:cs="Times New Roman"/>
          <w:noProof/>
          <w:sz w:val="24"/>
          <w:szCs w:val="24"/>
        </w:rPr>
        <w:t>(Allesina &amp; Pascual, 2008; Allesina &amp; Tang, 2011; DeAngelis, 1975; Rejmánek M. &amp; Stary, 1979)</w:t>
      </w:r>
      <w:r>
        <w:rPr>
          <w:rFonts w:ascii="Times New Roman" w:hAnsi="Times New Roman" w:cs="Times New Roman"/>
          <w:sz w:val="24"/>
          <w:szCs w:val="24"/>
        </w:rPr>
        <w:fldChar w:fldCharType="end"/>
      </w:r>
      <w:r>
        <w:rPr>
          <w:rFonts w:ascii="Times New Roman" w:hAnsi="Times New Roman" w:cs="Times New Roman"/>
          <w:sz w:val="24"/>
          <w:szCs w:val="24"/>
        </w:rPr>
        <w:t xml:space="preserve"> in communities.</w:t>
      </w:r>
    </w:p>
    <w:p w14:paraId="2570D2B5" w14:textId="19F1EE81" w:rsidR="002A5556" w:rsidRDefault="00200D45" w:rsidP="00405C28">
      <w:pPr>
        <w:spacing w:line="240" w:lineRule="auto"/>
        <w:rPr>
          <w:rFonts w:ascii="Times New Roman" w:hAnsi="Times New Roman" w:cs="Times New Roman"/>
          <w:sz w:val="24"/>
          <w:szCs w:val="24"/>
        </w:rPr>
      </w:pPr>
      <w:r>
        <w:rPr>
          <w:rFonts w:ascii="Times New Roman" w:hAnsi="Times New Roman" w:cs="Times New Roman"/>
          <w:sz w:val="24"/>
          <w:szCs w:val="24"/>
        </w:rPr>
        <w:t xml:space="preserve">Trends in changes of modularity show strong dependence on parameter combinations. Value of modularity is determined by the presences of clusters of species which show stronger </w:t>
      </w:r>
      <w:r w:rsidR="002A5556">
        <w:rPr>
          <w:rFonts w:ascii="Times New Roman" w:hAnsi="Times New Roman" w:cs="Times New Roman"/>
          <w:sz w:val="24"/>
          <w:szCs w:val="24"/>
        </w:rPr>
        <w:t xml:space="preserve">or more </w:t>
      </w:r>
      <w:r>
        <w:rPr>
          <w:rFonts w:ascii="Times New Roman" w:hAnsi="Times New Roman" w:cs="Times New Roman"/>
          <w:sz w:val="24"/>
          <w:szCs w:val="24"/>
        </w:rPr>
        <w:t xml:space="preserve">interactions </w:t>
      </w:r>
      <w:r w:rsidR="002A5556">
        <w:rPr>
          <w:rFonts w:ascii="Times New Roman" w:hAnsi="Times New Roman" w:cs="Times New Roman"/>
          <w:sz w:val="24"/>
          <w:szCs w:val="24"/>
        </w:rPr>
        <w:t>within a cluster compared to the ones between clusters. This can be easily demonstrated in our framework where, we can position all the species along a single trait axis according to their mean trait. Trait-matching rule dictates that interactions will be stronger between a pair of species if they are positioned closer on a trait axis. Given that species’ trait</w:t>
      </w:r>
      <w:r w:rsidR="00CB1245">
        <w:rPr>
          <w:rFonts w:ascii="Times New Roman" w:hAnsi="Times New Roman" w:cs="Times New Roman"/>
          <w:sz w:val="24"/>
          <w:szCs w:val="24"/>
        </w:rPr>
        <w:t>s</w:t>
      </w:r>
      <w:r w:rsidR="002A5556">
        <w:rPr>
          <w:rFonts w:ascii="Times New Roman" w:hAnsi="Times New Roman" w:cs="Times New Roman"/>
          <w:sz w:val="24"/>
          <w:szCs w:val="24"/>
        </w:rPr>
        <w:t xml:space="preserve"> diverge due to competition, if the rates of divergences are more uniform across species, the links will break (or weaken) more uniformly along a trait axis, leading to less modular structure. This would explain the loss of modularity with time for the cases of no threshold where rates of divergences are more uniform. </w:t>
      </w:r>
    </w:p>
    <w:p w14:paraId="49C81A9C" w14:textId="7DC45379" w:rsidR="00200D45" w:rsidRDefault="002A5556" w:rsidP="00405C28">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In contrast, when</w:t>
      </w:r>
      <w:r w:rsidR="00200D45">
        <w:rPr>
          <w:rFonts w:ascii="Times New Roman" w:hAnsi="Times New Roman" w:cs="Times New Roman"/>
          <w:sz w:val="24"/>
          <w:szCs w:val="24"/>
        </w:rPr>
        <w:t xml:space="preserve"> competing species have high range of trait variation and exhibit stringent thresholds to competition, </w:t>
      </w:r>
      <w:r>
        <w:rPr>
          <w:rFonts w:ascii="Times New Roman" w:hAnsi="Times New Roman" w:cs="Times New Roman"/>
          <w:sz w:val="24"/>
          <w:szCs w:val="24"/>
        </w:rPr>
        <w:t>their rates of divergence would be weaker and the breaks in links will be dictated more by low thresholds, leading to non-uniform breaks and thus, more modular structures.</w:t>
      </w:r>
    </w:p>
    <w:p w14:paraId="64F5B6BB" w14:textId="613088AC" w:rsidR="00CF5A22" w:rsidRDefault="002A5556" w:rsidP="00CF5A22">
      <w:pPr>
        <w:spacing w:line="240" w:lineRule="auto"/>
        <w:rPr>
          <w:rFonts w:ascii="Times New Roman" w:hAnsi="Times New Roman" w:cs="Times New Roman"/>
          <w:sz w:val="24"/>
          <w:szCs w:val="24"/>
        </w:rPr>
      </w:pPr>
      <w:r>
        <w:rPr>
          <w:rFonts w:ascii="Times New Roman" w:hAnsi="Times New Roman" w:cs="Times New Roman"/>
          <w:sz w:val="24"/>
          <w:szCs w:val="24"/>
        </w:rPr>
        <w:t xml:space="preserve">Trends in MNNDs can be explained similarly. </w:t>
      </w:r>
      <w:r w:rsidR="00CF5A22">
        <w:rPr>
          <w:rFonts w:ascii="Times New Roman" w:hAnsi="Times New Roman" w:cs="Times New Roman"/>
          <w:sz w:val="24"/>
          <w:szCs w:val="24"/>
        </w:rPr>
        <w:t>The highest possible value of MNND is 1 and it indicates perfectly even spacing for trait means. In all cases MNND values eventually tend to change towards 1 (Fig. 4). However, significant deviations from 1 can persist for long periods of time, especially when intraspecific variation is high for the populations and threshold to competition is relatively smaller. And ω values don’t necessarily affect the qualitative nature of trends but contribute strongly to accelerate the trends.</w:t>
      </w:r>
    </w:p>
    <w:p w14:paraId="5DE6BD79" w14:textId="5527EC97" w:rsidR="00E24823" w:rsidRDefault="002A5556" w:rsidP="00260154">
      <w:pPr>
        <w:spacing w:line="240" w:lineRule="auto"/>
        <w:rPr>
          <w:rFonts w:ascii="Times New Roman" w:hAnsi="Times New Roman" w:cs="Times New Roman"/>
          <w:sz w:val="24"/>
          <w:szCs w:val="24"/>
        </w:rPr>
      </w:pPr>
      <w:r>
        <w:rPr>
          <w:rFonts w:ascii="Times New Roman" w:hAnsi="Times New Roman" w:cs="Times New Roman"/>
          <w:sz w:val="24"/>
          <w:szCs w:val="24"/>
        </w:rPr>
        <w:t xml:space="preserve">In general, our results indicate that at any given time, variety of trait and network patterns can be observed simply as a result of competitive interactions. Additionally, species typically exhibit considerable intraspecific trait variation  and the cases of nectar feeding birds or insects can present stringent conditions for mechanical fit leading to low thresholds to competition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{"citationItems":[{"id":"ITEM-1","itemData":{"DOI":"10.1371/journal.pone.0041878","ISSN":"19326203","abstract":"BACKGROUND: Some species of long-spurred orchids achieve pollination by a close association with long-tongued hawkmoths. Among them, several Habenaria species present specialized mechanisms, where pollination success depends on the attachment of pollinaria onto the heads of hawkmoths with very long proboscises. However, in the Neotropical region such moths are less abundant than their shorter-tongued relatives and are also prone to population fluctuations. Both factors may give rise to differences in pollinator-mediated selection on floral traits through time and space.\\n\\nMETHODOLOGY/PRINCIPAL FINDINGS: We characterized hawkmoth assemblages and estimated phenotypic selection gradients on orchid spur lengths in populations of three South American Habenaria species. We examined the match between hawkmoth proboscis and flower spur lengths to determine whether pollinators may act as selective agents on flower morphology. We found significant directional selection on spur length only in Habenaria gourlieana, where most pollinators had proboscises longer than the mean of orchid spur length.\\n\\nCONCLUSIONS/SIGNIFICANCE: Phenotypic selection is dependent on the mutual match between pollinator and flower morphologies. However, our findings indicate that pollinator-mediated selection may vary through time and space according to local variations in pollinator assemblages.","author":[{"dropping-particle":"","family":"Moré","given":"Marcela","non-dropping-particle":"","parse-names":false,"suffix":""},{"dropping-particle":"","family":"Amorim","given":"Felipe W.","non-dropping-particle":"","parse-names":false,"suffix":""},{"dropping-particle":"","family":"Benitez-Vieyra","given":"Santiago","non-dropping-particle":"","parse-names":false,"suffix":""},{"dropping-particle":"","family":"Medina","given":"A. Martin","non-dropping-particle":"","parse-names":false,"suffix":""},{"dropping-particle":"","family":"Sazima","given":"Marlies","non-dropping-particle":"","parse-names":false,"suffix":""},{"dropping-particle":"","family":"Cocucci","given":"Andrea A.","non-dropping-particle":"","parse-names":false,"suffix":""}],"container-title":"PLoS ONE","id":"ITEM-1","issue":"7","issued":{"date-parts":[["2012"]]},"title":"Armament imbalances: Match and mismatch in plant-pollinator traits of highly specialized long-spurred orchids","type":"article-journal","volume":"7"},"uris":["http://www.mendeley.com/documents/?uuid=46130c3d-6f5d-4a8c-859c-040975e0bca9"]},{"id":"ITEM-2","itemData":{"DOI":"10.1093/aob/mct203","ISSN":"03057364","abstract":"Background and Aims Pollinator landscapes, as determined by pollinator morphology/behaviour, can vary inter- or intraspecifically, imposing divergent selective pressures and leading to geographically divergent floral ecotypes. Assemblages of plants pollinated by the same pollinator (pollinator guilds) should exhibit convergence of floral traits because they are exposed to similar selective pressures. Both convergence and the formation of pollination ecotypes should lead to matching of traits among plants and their pollinators.Methods We examined 17 floral guild members pollinated in all or part of their range by Prosoeca longipennis, a long-proboscid fly with geographic variation in tongue length. Attractive floral traits such as colour, and nectar properties were recorded in populations across the range of each species. The length of floral reproductive parts, a mechanical fit trait, was recorded in each population to assess possible correlation with the mouthparts of the local pollinator. A multiple regression analysis was used to determine whether pollinators or abiotic factors provided the best explanation for variation in floral traits, and pollinator shifts were recorded in extralimital guild member populations.Key Results Nine of the 17 species were visited by alternative pollinator species in other parts of their ranges, and these displayed differences in mechanical fit and attractive traits, suggesting putative pollination ecotypes. Plants pollinated by P. longipennis were similar in colour throughout the pollinator range. Tube length of floral guild members co-varied with the proboscis length of P. longipennis.Conclusions Pollinator shifts have resulted in geographically divergent pollinator ecotypes across the ranges of several guild members. However, within sites, unrelated plants pollinated by P. longipennis are similar in the length of their floral parts, most probably as a result of convergent evolution in response to pollinator morphology. Both of these lines of evidence suggest that pollinators play an important role in selecting for certain floral traits","author":[{"dropping-particle":"","family":"Newman","given":"Ethan","non-dropping-particle":"","parse-names":false,"suffix":""},{"dropping-particle":"","family":"Manning","given":"John","non-dropping-particle":"","parse-names":false,"suffix":""},{"dropping-particle":"","family":"Anderson","given":"Bruce","non-dropping-particle":"","parse-names":false,"suffix":""}],"container-title":"Annals of Botany","id":"ITEM-2","issue":"2","issued":{"date-parts":[["2014"]]},"page":"373-384","title":"Matching floral and pollinator traits through guild convergence and pollinator ecotype formation","type":"article-journal","volume":"113"},"uris":["http://www.mendeley.com/documents/?uuid=69a973da-1c99-48b2-b739-48e8e5478109"]}],"mendeley":{"formattedCitation":"(Moré et al., 2012; Newman et al., 2014)","plainTextFormattedCitation":"(Moré et al., 2012; Newman et al., 2014)","previouslyFormattedCitation":"(Moré et al., 2012; Newman et al., 2014)"},"properties":{"noteIndex":0},"schema":"https://github.com/citation-style-language/schema/raw/master/csl-citation.json"}</w:instrText>
      </w:r>
      <w:r>
        <w:rPr>
          <w:rFonts w:ascii="Times New Roman" w:hAnsi="Times New Roman" w:cs="Times New Roman"/>
          <w:sz w:val="24"/>
          <w:szCs w:val="24"/>
        </w:rPr>
        <w:fldChar w:fldCharType="separate"/>
      </w:r>
      <w:r w:rsidRPr="00043829">
        <w:rPr>
          <w:rFonts w:ascii="Times New Roman" w:hAnsi="Times New Roman" w:cs="Times New Roman"/>
          <w:noProof/>
          <w:sz w:val="24"/>
          <w:szCs w:val="24"/>
        </w:rPr>
        <w:t>(Moré et al., 2012; Newman et al., 2014)</w:t>
      </w:r>
      <w:r>
        <w:rPr>
          <w:rFonts w:ascii="Times New Roman" w:hAnsi="Times New Roman" w:cs="Times New Roman"/>
          <w:sz w:val="24"/>
          <w:szCs w:val="24"/>
        </w:rPr>
        <w:fldChar w:fldCharType="end"/>
      </w:r>
      <w:r>
        <w:rPr>
          <w:rFonts w:ascii="Times New Roman" w:hAnsi="Times New Roman" w:cs="Times New Roman"/>
          <w:sz w:val="24"/>
          <w:szCs w:val="24"/>
        </w:rPr>
        <w:t>. Thus, the conditions that lead to highly clumped trait distribution or modular structures in our model are definitely plausible. Many hypotheses regarding the effects of competition between co-</w:t>
      </w:r>
      <w:proofErr w:type="spellStart"/>
      <w:r>
        <w:rPr>
          <w:rFonts w:ascii="Times New Roman" w:hAnsi="Times New Roman" w:cs="Times New Roman"/>
          <w:sz w:val="24"/>
          <w:szCs w:val="24"/>
        </w:rPr>
        <w:t>occuring</w:t>
      </w:r>
      <w:proofErr w:type="spellEnd"/>
      <w:r>
        <w:rPr>
          <w:rFonts w:ascii="Times New Roman" w:hAnsi="Times New Roman" w:cs="Times New Roman"/>
          <w:sz w:val="24"/>
          <w:szCs w:val="24"/>
        </w:rPr>
        <w:t xml:space="preserve"> species of the same clade expect overdispersion of traits (refs) or destabilizing effects on a network dynamics (Refs). Thus, our results suggest caution in testing these hypotheses and further analyses of relevant parameters in a system.</w:t>
      </w:r>
    </w:p>
    <w:p w14:paraId="0C3DD72E" w14:textId="39211D04" w:rsidR="00D05BA1" w:rsidRDefault="00A326A8" w:rsidP="00260154">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One important </w:t>
      </w:r>
      <w:r w:rsidR="00F67625">
        <w:rPr>
          <w:rFonts w:ascii="Times New Roman" w:hAnsi="Times New Roman" w:cs="Times New Roman"/>
          <w:color w:val="000000" w:themeColor="text1"/>
          <w:sz w:val="24"/>
          <w:szCs w:val="24"/>
        </w:rPr>
        <w:t xml:space="preserve">theoretical </w:t>
      </w:r>
      <w:r>
        <w:rPr>
          <w:rFonts w:ascii="Times New Roman" w:hAnsi="Times New Roman" w:cs="Times New Roman"/>
          <w:color w:val="000000" w:themeColor="text1"/>
          <w:sz w:val="24"/>
          <w:szCs w:val="24"/>
        </w:rPr>
        <w:t xml:space="preserve">implication of our results is </w:t>
      </w:r>
      <w:r w:rsidR="003E368E">
        <w:rPr>
          <w:rFonts w:ascii="Times New Roman" w:hAnsi="Times New Roman" w:cs="Times New Roman"/>
          <w:color w:val="000000" w:themeColor="text1"/>
          <w:sz w:val="24"/>
          <w:szCs w:val="24"/>
        </w:rPr>
        <w:t>regarding the stability and complexity problem of community ecology</w:t>
      </w:r>
      <w:r>
        <w:rPr>
          <w:rFonts w:ascii="Times New Roman" w:hAnsi="Times New Roman" w:cs="Times New Roman"/>
          <w:color w:val="000000" w:themeColor="text1"/>
          <w:sz w:val="24"/>
          <w:szCs w:val="24"/>
        </w:rPr>
        <w:t xml:space="preserve">. Using principles of network theory, it is well supported that </w:t>
      </w:r>
      <w:r w:rsidR="00D76538">
        <w:rPr>
          <w:rFonts w:ascii="Times New Roman" w:hAnsi="Times New Roman" w:cs="Times New Roman"/>
          <w:color w:val="000000" w:themeColor="text1"/>
          <w:sz w:val="24"/>
          <w:szCs w:val="24"/>
        </w:rPr>
        <w:t xml:space="preserve">in antagonistic as well as mutualistic </w:t>
      </w:r>
      <w:r>
        <w:rPr>
          <w:rFonts w:ascii="Times New Roman" w:hAnsi="Times New Roman" w:cs="Times New Roman"/>
          <w:color w:val="000000" w:themeColor="text1"/>
          <w:sz w:val="24"/>
          <w:szCs w:val="24"/>
        </w:rPr>
        <w:t>network</w:t>
      </w:r>
      <w:r w:rsidR="00D76538">
        <w:rPr>
          <w:rFonts w:ascii="Times New Roman" w:hAnsi="Times New Roman" w:cs="Times New Roman"/>
          <w:color w:val="000000" w:themeColor="text1"/>
          <w:sz w:val="24"/>
          <w:szCs w:val="24"/>
        </w:rPr>
        <w:t>s,</w:t>
      </w:r>
      <w:r w:rsidR="003E368E">
        <w:rPr>
          <w:rFonts w:ascii="Times New Roman" w:hAnsi="Times New Roman" w:cs="Times New Roman"/>
          <w:color w:val="000000" w:themeColor="text1"/>
          <w:sz w:val="24"/>
          <w:szCs w:val="24"/>
        </w:rPr>
        <w:t xml:space="preserve"> weak interactions and high modularity </w:t>
      </w:r>
      <w:r>
        <w:rPr>
          <w:rFonts w:ascii="Times New Roman" w:hAnsi="Times New Roman" w:cs="Times New Roman"/>
          <w:color w:val="000000" w:themeColor="text1"/>
          <w:sz w:val="24"/>
          <w:szCs w:val="24"/>
        </w:rPr>
        <w:t xml:space="preserve">render communities stable towards </w:t>
      </w:r>
      <w:r w:rsidR="003E368E">
        <w:rPr>
          <w:rFonts w:ascii="Times New Roman" w:hAnsi="Times New Roman" w:cs="Times New Roman"/>
          <w:color w:val="000000" w:themeColor="text1"/>
          <w:sz w:val="24"/>
          <w:szCs w:val="24"/>
        </w:rPr>
        <w:t xml:space="preserve">perturbations </w:t>
      </w:r>
      <w:r w:rsidR="003E368E">
        <w:rPr>
          <w:rFonts w:ascii="Times New Roman" w:hAnsi="Times New Roman" w:cs="Times New Roman"/>
          <w:color w:val="000000" w:themeColor="text1"/>
          <w:sz w:val="24"/>
          <w:szCs w:val="24"/>
        </w:rPr>
        <w:fldChar w:fldCharType="begin" w:fldLock="1"/>
      </w:r>
      <w:r w:rsidR="00C03752">
        <w:rPr>
          <w:rFonts w:ascii="Times New Roman" w:hAnsi="Times New Roman" w:cs="Times New Roman"/>
          <w:color w:val="000000" w:themeColor="text1"/>
          <w:sz w:val="24"/>
          <w:szCs w:val="24"/>
        </w:rPr>
        <w:instrText>ADDIN CSL_CITATION {"citationItems":[{"id":"ITEM-1","itemData":{"author":[{"dropping-particle":"","family":"Allesina","given":"Stefano","non-dropping-particle":"","parse-names":false,"suffix":""},{"dropping-particle":"","family":"Tang","given":"Si","non-dropping-particle":"","parse-names":false,"suffix":""}],"id":"ITEM-1","issued":{"date-parts":[["2011"]]},"title":"Stability criteria for complex ecosystems $","type":"article-journal"},"uris":["http://www.mendeley.com/documents/?uuid=525da3df-11ac-4586-8c4b-44deb7efb172"]},{"id":"ITEM-2","itemData":{"DOI":"10.1016/0025-5564(71)90074-5","ISBN":"0025-5564","ISSN":"00255564","abstract":"First, we consider a simple mathematical model for a many-predator-many-prey system, and show it to be in general less stable, and never more stable, than the analogous one-predator-one-prey community. This result would seem to caution against any simple belief that increasing population stability is a mathematical consequence of increasing multispecies complexity. Second, we take up the question of the relation between stability in any one trophic level by itself and stability of the total trophic web. We find that in a simple mathematical model the criteria for isolated single-level stability and for total web stability are not identical, but they tend to be similar, so that usually stability (or instability) at one level goes with stability (or instability) of the whole. It is possible, however, to construct examples where either stability at one level occurs in an overall unstable system, or alternatively instability at one level goes with total web stability. This model points the way to a synthesis of the diverse views that have been expressed on this subject. ?? 1971.","author":[{"dropping-particle":"","family":"May","given":"Robert M.","non-dropping-particle":"","parse-names":false,"suffix":""}],"container-title":"Mathematical Biosciences","id":"ITEM-2","issue":"1-2","issued":{"date-parts":[["1971"]]},"page":"59-79","title":"Stability in multispecies community models","type":"article-journal","volume":"12"},"uris":["http://www.mendeley.com/documents/?uuid=08e94fca-8e9c-4cbe-a8c6-0e563045ae28"]},{"id":"ITEM-3","itemData":{"author":[{"dropping-particle":"","family":"May","given":"Robert M","non-dropping-particle":"","parse-names":false,"suffix":""}],"container-title":"Ecology","id":"ITEM-3","issue":"3","issued":{"date-parts":[["1973"]]},"page":"638-641","title":"Qualitative Stability in Model Ecosystems","type":"article-journal","volume":"54"},"uris":["http://www.mendeley.com/documents/?uuid=7256d5dc-8103-478e-a9f3-491a854170e2"]}],"mendeley":{"formattedCitation":"(Allesina &amp; Tang, 2011; May, 1971, 1973)","plainTextFormattedCitation":"(Allesina &amp; Tang, 2011; May, 1971, 1973)","previouslyFormattedCitation":"(Allesina &amp; Tang, 2011; May, 1971, 1973)"},"properties":{"noteIndex":0},"schema":"https://github.com/citation-style-language/schema/raw/master/csl-citation.json"}</w:instrText>
      </w:r>
      <w:r w:rsidR="003E368E">
        <w:rPr>
          <w:rFonts w:ascii="Times New Roman" w:hAnsi="Times New Roman" w:cs="Times New Roman"/>
          <w:color w:val="000000" w:themeColor="text1"/>
          <w:sz w:val="24"/>
          <w:szCs w:val="24"/>
        </w:rPr>
        <w:fldChar w:fldCharType="separate"/>
      </w:r>
      <w:r w:rsidR="009B737A" w:rsidRPr="009B737A">
        <w:rPr>
          <w:rFonts w:ascii="Times New Roman" w:hAnsi="Times New Roman" w:cs="Times New Roman"/>
          <w:noProof/>
          <w:color w:val="000000" w:themeColor="text1"/>
          <w:sz w:val="24"/>
          <w:szCs w:val="24"/>
        </w:rPr>
        <w:t>(Allesina &amp; Tang, 2011; May, 1971, 1973)</w:t>
      </w:r>
      <w:r w:rsidR="003E368E">
        <w:rPr>
          <w:rFonts w:ascii="Times New Roman" w:hAnsi="Times New Roman" w:cs="Times New Roman"/>
          <w:color w:val="000000" w:themeColor="text1"/>
          <w:sz w:val="24"/>
          <w:szCs w:val="24"/>
        </w:rPr>
        <w:fldChar w:fldCharType="end"/>
      </w:r>
      <w:r w:rsidR="00D76538">
        <w:rPr>
          <w:rFonts w:ascii="Times New Roman" w:hAnsi="Times New Roman" w:cs="Times New Roman"/>
          <w:color w:val="000000" w:themeColor="text1"/>
          <w:sz w:val="24"/>
          <w:szCs w:val="24"/>
        </w:rPr>
        <w:t xml:space="preserve">. However, these analyses typically examine the behavior of a system near equilibrium. It is still unclear how these stabilizing </w:t>
      </w:r>
      <w:r w:rsidR="0042064C">
        <w:rPr>
          <w:rFonts w:ascii="Times New Roman" w:hAnsi="Times New Roman" w:cs="Times New Roman"/>
          <w:color w:val="000000" w:themeColor="text1"/>
          <w:sz w:val="24"/>
          <w:szCs w:val="24"/>
        </w:rPr>
        <w:t xml:space="preserve">modular </w:t>
      </w:r>
      <w:r w:rsidR="00D76538">
        <w:rPr>
          <w:rFonts w:ascii="Times New Roman" w:hAnsi="Times New Roman" w:cs="Times New Roman"/>
          <w:color w:val="000000" w:themeColor="text1"/>
          <w:sz w:val="24"/>
          <w:szCs w:val="24"/>
        </w:rPr>
        <w:t>patterns can emerge out of arbitrary initial assemblies</w:t>
      </w:r>
      <w:r w:rsidR="009C1E6D">
        <w:rPr>
          <w:rFonts w:ascii="Times New Roman" w:hAnsi="Times New Roman" w:cs="Times New Roman"/>
          <w:color w:val="000000" w:themeColor="text1"/>
          <w:sz w:val="24"/>
          <w:szCs w:val="24"/>
        </w:rPr>
        <w:t xml:space="preserve">. Our results suggest that it is possible for modular patterns to emerge </w:t>
      </w:r>
      <w:r w:rsidR="00DD074B">
        <w:rPr>
          <w:rFonts w:ascii="Times New Roman" w:hAnsi="Times New Roman" w:cs="Times New Roman"/>
          <w:color w:val="000000" w:themeColor="text1"/>
          <w:sz w:val="24"/>
          <w:szCs w:val="24"/>
        </w:rPr>
        <w:t xml:space="preserve">and persist from </w:t>
      </w:r>
      <w:r w:rsidR="009C1E6D">
        <w:rPr>
          <w:rFonts w:ascii="Times New Roman" w:hAnsi="Times New Roman" w:cs="Times New Roman"/>
          <w:color w:val="000000" w:themeColor="text1"/>
          <w:sz w:val="24"/>
          <w:szCs w:val="24"/>
        </w:rPr>
        <w:t>simple competitive eco-evolutionary dynamic</w:t>
      </w:r>
      <w:r w:rsidR="00DD074B">
        <w:rPr>
          <w:rFonts w:ascii="Times New Roman" w:hAnsi="Times New Roman" w:cs="Times New Roman"/>
          <w:color w:val="000000" w:themeColor="text1"/>
          <w:sz w:val="24"/>
          <w:szCs w:val="24"/>
        </w:rPr>
        <w:t>s.</w:t>
      </w:r>
    </w:p>
    <w:p w14:paraId="4662E3DE" w14:textId="6F91BCFF" w:rsidR="004903F9" w:rsidRPr="004903F9" w:rsidRDefault="004903F9" w:rsidP="00260154">
      <w:pPr>
        <w:spacing w:line="240" w:lineRule="auto"/>
        <w:rPr>
          <w:rFonts w:ascii="Times New Roman" w:hAnsi="Times New Roman" w:cs="Times New Roman"/>
          <w:sz w:val="24"/>
          <w:szCs w:val="24"/>
        </w:rPr>
      </w:pPr>
      <w:r>
        <w:rPr>
          <w:rFonts w:ascii="Times New Roman" w:hAnsi="Times New Roman" w:cs="Times New Roman"/>
          <w:sz w:val="24"/>
          <w:szCs w:val="24"/>
        </w:rPr>
        <w:t>One caveat behind the usefulness of the model is that the population dynamics and even the trait dynamics of species show great variation and although not formally analyzed, are quite sensitive to initial conditions. Thus, it becomes crucial to focus on the outcomes or metrics that are not species-specific but rather related to aggregate or emergent community properties. Despite considerate variation in demographic properties of species, we observed quite consistent trends in community-level patterns. This indicates the usefulness of such class of models and that they provide robust framework to which additional specific mechanisms can be incorporated.</w:t>
      </w:r>
      <w:r w:rsidRPr="004D0AB2">
        <w:rPr>
          <w:rFonts w:ascii="Times New Roman" w:hAnsi="Times New Roman" w:cs="Times New Roman"/>
          <w:sz w:val="24"/>
          <w:szCs w:val="24"/>
        </w:rPr>
        <w:t xml:space="preserve"> </w:t>
      </w:r>
    </w:p>
    <w:p w14:paraId="63C197EC" w14:textId="6E556C32" w:rsidR="003D529F" w:rsidRDefault="00F67625" w:rsidP="004D0AB2">
      <w:pPr>
        <w:spacing w:line="240" w:lineRule="auto"/>
        <w:rPr>
          <w:rFonts w:ascii="Times New Roman" w:hAnsi="Times New Roman" w:cs="Times New Roman"/>
          <w:sz w:val="24"/>
          <w:szCs w:val="24"/>
        </w:rPr>
      </w:pPr>
      <w:r>
        <w:rPr>
          <w:rFonts w:ascii="Times New Roman" w:hAnsi="Times New Roman" w:cs="Times New Roman"/>
          <w:sz w:val="24"/>
          <w:szCs w:val="24"/>
        </w:rPr>
        <w:t xml:space="preserve">Clearly, the </w:t>
      </w:r>
      <w:r w:rsidR="00A21CA9">
        <w:rPr>
          <w:rFonts w:ascii="Times New Roman" w:hAnsi="Times New Roman" w:cs="Times New Roman"/>
          <w:sz w:val="24"/>
          <w:szCs w:val="24"/>
        </w:rPr>
        <w:t xml:space="preserve">model </w:t>
      </w:r>
      <w:r>
        <w:rPr>
          <w:rFonts w:ascii="Times New Roman" w:hAnsi="Times New Roman" w:cs="Times New Roman"/>
          <w:sz w:val="24"/>
          <w:szCs w:val="24"/>
        </w:rPr>
        <w:t xml:space="preserve">we used </w:t>
      </w:r>
      <w:r w:rsidR="00A21CA9">
        <w:rPr>
          <w:rFonts w:ascii="Times New Roman" w:hAnsi="Times New Roman" w:cs="Times New Roman"/>
          <w:sz w:val="24"/>
          <w:szCs w:val="24"/>
        </w:rPr>
        <w:t>is simplistic in nature and makes assumptions about population genetic processes of trait propagations</w:t>
      </w:r>
      <w:r>
        <w:rPr>
          <w:rFonts w:ascii="Times New Roman" w:hAnsi="Times New Roman" w:cs="Times New Roman"/>
          <w:sz w:val="24"/>
          <w:szCs w:val="24"/>
        </w:rPr>
        <w:t xml:space="preserve">, relationship between traits and interaction strengths </w:t>
      </w:r>
      <w:r w:rsidR="00A21CA9">
        <w:rPr>
          <w:rFonts w:ascii="Times New Roman" w:hAnsi="Times New Roman" w:cs="Times New Roman"/>
          <w:sz w:val="24"/>
          <w:szCs w:val="24"/>
        </w:rPr>
        <w:t xml:space="preserve">and </w:t>
      </w:r>
      <w:r>
        <w:rPr>
          <w:rFonts w:ascii="Times New Roman" w:hAnsi="Times New Roman" w:cs="Times New Roman"/>
          <w:sz w:val="24"/>
          <w:szCs w:val="24"/>
        </w:rPr>
        <w:t xml:space="preserve">does not incorporate </w:t>
      </w:r>
      <w:r w:rsidR="00A21CA9">
        <w:rPr>
          <w:rFonts w:ascii="Times New Roman" w:hAnsi="Times New Roman" w:cs="Times New Roman"/>
          <w:sz w:val="24"/>
          <w:szCs w:val="24"/>
        </w:rPr>
        <w:t>stochastic demographic processes</w:t>
      </w:r>
      <w:r>
        <w:rPr>
          <w:rFonts w:ascii="Times New Roman" w:hAnsi="Times New Roman" w:cs="Times New Roman"/>
          <w:sz w:val="24"/>
          <w:szCs w:val="24"/>
        </w:rPr>
        <w:t>.</w:t>
      </w:r>
      <w:r w:rsidR="002D2D88">
        <w:rPr>
          <w:rFonts w:ascii="Times New Roman" w:hAnsi="Times New Roman" w:cs="Times New Roman"/>
          <w:sz w:val="24"/>
          <w:szCs w:val="24"/>
        </w:rPr>
        <w:t xml:space="preserve"> Robustness of the basic model </w:t>
      </w:r>
      <w:r w:rsidR="00E714A9">
        <w:rPr>
          <w:rFonts w:ascii="Times New Roman" w:hAnsi="Times New Roman" w:cs="Times New Roman"/>
          <w:sz w:val="24"/>
          <w:szCs w:val="24"/>
        </w:rPr>
        <w:t xml:space="preserve">to the population genetic model used </w:t>
      </w:r>
      <w:r w:rsidR="002D2D88">
        <w:rPr>
          <w:rFonts w:ascii="Times New Roman" w:hAnsi="Times New Roman" w:cs="Times New Roman"/>
          <w:sz w:val="24"/>
          <w:szCs w:val="24"/>
        </w:rPr>
        <w:t xml:space="preserve">is analyzed </w:t>
      </w:r>
      <w:r w:rsidR="002D2D88">
        <w:rPr>
          <w:rFonts w:ascii="Times New Roman" w:hAnsi="Times New Roman" w:cs="Times New Roman"/>
          <w:sz w:val="24"/>
          <w:szCs w:val="24"/>
        </w:rPr>
        <w:fldChar w:fldCharType="begin" w:fldLock="1"/>
      </w:r>
      <w:r w:rsidR="006B22EC">
        <w:rPr>
          <w:rFonts w:ascii="Times New Roman" w:hAnsi="Times New Roman" w:cs="Times New Roman"/>
          <w:sz w:val="24"/>
          <w:szCs w:val="24"/>
        </w:rPr>
        <w:instrText>ADDIN CSL_CITATION {"citationItems":[{"id":"ITEM-1","itemData":{"DOI":"10.1111/ele.12636","ISBN":"1461-0248 (Electronic) 1461-023X (Linking)","ISSN":"14610248","PMID":"27335262","abstract":"Intraspecific trait variation is widespread in nature, yet its effects on community dynamics are not well understood. Here we explore the consequences of intraspecific trait variation for coexistence in two- and multispecies competitive communities. For two species, the likelihood of coexistence is in general reduced by intraspecific variation, except when the species have almost equal trait means but different trait variances, such that one is a generalist and the other a specialist consumer. In multispecies communities, the only strong effect of non-heritable intraspecific variation is to reduce expected species richness. However, when intraspecific variation is heritable, allowing for the possibility of trait evolution, communities are much more resilient against environmental disturbance and exhibit far more predictable trait patterns. Our results are robust to varying model parameters and relaxing model assumptions.","author":[{"dropping-particle":"","family":"Barabás","given":"György","non-dropping-particle":"","parse-names":false,"suffix":""},{"dropping-particle":"","family":"D’Andrea","given":"Rafael","non-dropping-particle":"","parse-names":false,"suffix":""}],"container-title":"Ecology Letters","id":"ITEM-1","issue":"8","issued":{"date-parts":[["2016"]]},"page":"977-986","title":"The effect of intraspecific variation and heritability on community pattern and robustness","type":"article-journal","volume":"19"},"uris":["http://www.mendeley.com/documents/?uuid=10a0bd3c-6bd6-4a9e-a7a6-08e4259f37b3"]}],"mendeley":{"formattedCitation":"(Barabás &amp; D’Andrea, 2016)","plainTextFormattedCitation":"(Barabás &amp; D’Andrea, 2016)","previouslyFormattedCitation":"(Barabás &amp; D’Andrea, 2016)"},"properties":{"noteIndex":0},"schema":"https://github.com/citation-style-language/schema/raw/master/csl-citation.json"}</w:instrText>
      </w:r>
      <w:r w:rsidR="002D2D88">
        <w:rPr>
          <w:rFonts w:ascii="Times New Roman" w:hAnsi="Times New Roman" w:cs="Times New Roman"/>
          <w:sz w:val="24"/>
          <w:szCs w:val="24"/>
        </w:rPr>
        <w:fldChar w:fldCharType="separate"/>
      </w:r>
      <w:r w:rsidR="002D2D88" w:rsidRPr="002D2D88">
        <w:rPr>
          <w:rFonts w:ascii="Times New Roman" w:hAnsi="Times New Roman" w:cs="Times New Roman"/>
          <w:noProof/>
          <w:sz w:val="24"/>
          <w:szCs w:val="24"/>
        </w:rPr>
        <w:t>(Barabás &amp; D’Andrea, 2016)</w:t>
      </w:r>
      <w:r w:rsidR="002D2D88">
        <w:rPr>
          <w:rFonts w:ascii="Times New Roman" w:hAnsi="Times New Roman" w:cs="Times New Roman"/>
          <w:sz w:val="24"/>
          <w:szCs w:val="24"/>
        </w:rPr>
        <w:fldChar w:fldCharType="end"/>
      </w:r>
      <w:r w:rsidR="00E714A9">
        <w:rPr>
          <w:rFonts w:ascii="Times New Roman" w:hAnsi="Times New Roman" w:cs="Times New Roman"/>
          <w:sz w:val="24"/>
          <w:szCs w:val="24"/>
        </w:rPr>
        <w:t>.</w:t>
      </w:r>
      <w:r w:rsidR="00E714A9" w:rsidRPr="00E714A9">
        <w:rPr>
          <w:rFonts w:ascii="Times New Roman" w:hAnsi="Times New Roman" w:cs="Times New Roman"/>
          <w:color w:val="FF0000"/>
          <w:sz w:val="24"/>
          <w:szCs w:val="24"/>
        </w:rPr>
        <w:t xml:space="preserve"> I will write more about this.</w:t>
      </w:r>
    </w:p>
    <w:p w14:paraId="7C345952" w14:textId="2EABED8E" w:rsidR="004D0AB2" w:rsidRDefault="004D0AB2" w:rsidP="004D0AB2">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framework is readily useful to address the questions regarding community response to disturbances or the invasions. More generally, a fitness landscape can be mapped for a constituent or an incipient species in a given community on a trait space occupied by other </w:t>
      </w:r>
      <w:r>
        <w:rPr>
          <w:rFonts w:ascii="Times New Roman" w:hAnsi="Times New Roman" w:cs="Times New Roman"/>
          <w:sz w:val="24"/>
          <w:szCs w:val="24"/>
        </w:rPr>
        <w:lastRenderedPageBreak/>
        <w:t xml:space="preserve">species, similar to building adaptive landscapes over environmental axes. </w:t>
      </w:r>
      <w:r w:rsidRPr="00A46E08">
        <w:rPr>
          <w:rFonts w:ascii="Times New Roman" w:hAnsi="Times New Roman" w:cs="Times New Roman"/>
          <w:sz w:val="24"/>
          <w:szCs w:val="24"/>
        </w:rPr>
        <w:t xml:space="preserve">It </w:t>
      </w:r>
      <w:r>
        <w:rPr>
          <w:rFonts w:ascii="Times New Roman" w:hAnsi="Times New Roman" w:cs="Times New Roman"/>
          <w:sz w:val="24"/>
          <w:szCs w:val="24"/>
        </w:rPr>
        <w:t xml:space="preserve">is </w:t>
      </w:r>
      <w:r w:rsidRPr="00A46E08">
        <w:rPr>
          <w:rFonts w:ascii="Times New Roman" w:hAnsi="Times New Roman" w:cs="Times New Roman"/>
          <w:sz w:val="24"/>
          <w:szCs w:val="24"/>
        </w:rPr>
        <w:t>interesting to see if there are persistent hot/cold spots</w:t>
      </w:r>
      <w:r>
        <w:rPr>
          <w:rFonts w:ascii="Times New Roman" w:hAnsi="Times New Roman" w:cs="Times New Roman"/>
          <w:sz w:val="24"/>
          <w:szCs w:val="24"/>
        </w:rPr>
        <w:t xml:space="preserve"> </w:t>
      </w:r>
      <w:r w:rsidRPr="00A46E08">
        <w:rPr>
          <w:rFonts w:ascii="Times New Roman" w:hAnsi="Times New Roman" w:cs="Times New Roman"/>
          <w:sz w:val="24"/>
          <w:szCs w:val="24"/>
        </w:rPr>
        <w:t>of selection pressure over trait space for a given species and whether they depend on species’</w:t>
      </w:r>
      <w:r>
        <w:rPr>
          <w:rFonts w:ascii="Times New Roman" w:hAnsi="Times New Roman" w:cs="Times New Roman"/>
          <w:sz w:val="24"/>
          <w:szCs w:val="24"/>
        </w:rPr>
        <w:t xml:space="preserve"> </w:t>
      </w:r>
      <w:r w:rsidRPr="00A46E08">
        <w:rPr>
          <w:rFonts w:ascii="Times New Roman" w:hAnsi="Times New Roman" w:cs="Times New Roman"/>
          <w:sz w:val="24"/>
          <w:szCs w:val="24"/>
        </w:rPr>
        <w:t>characteristics such as rare vs. dominant species, or degree of the species within a network.</w:t>
      </w:r>
    </w:p>
    <w:p w14:paraId="78979549" w14:textId="77777777" w:rsidR="000576DB" w:rsidRDefault="000576DB" w:rsidP="000576DB">
      <w:pPr>
        <w:spacing w:line="240" w:lineRule="auto"/>
        <w:rPr>
          <w:rFonts w:ascii="Times New Roman" w:hAnsi="Times New Roman" w:cs="Times New Roman"/>
          <w:sz w:val="24"/>
          <w:szCs w:val="24"/>
        </w:rPr>
      </w:pPr>
    </w:p>
    <w:p w14:paraId="7AFB9AFD" w14:textId="70E35024" w:rsidR="000576DB" w:rsidRDefault="000576DB" w:rsidP="000576DB">
      <w:pPr>
        <w:spacing w:line="240" w:lineRule="auto"/>
        <w:rPr>
          <w:rFonts w:ascii="Times New Roman" w:hAnsi="Times New Roman" w:cs="Times New Roman"/>
          <w:sz w:val="24"/>
          <w:szCs w:val="24"/>
        </w:rPr>
      </w:pPr>
      <w:r>
        <w:rPr>
          <w:rFonts w:ascii="Times New Roman" w:hAnsi="Times New Roman" w:cs="Times New Roman"/>
          <w:sz w:val="24"/>
          <w:szCs w:val="24"/>
        </w:rPr>
        <w:t>References:</w:t>
      </w:r>
    </w:p>
    <w:p w14:paraId="65EF36FB" w14:textId="77777777" w:rsidR="001C2302" w:rsidRPr="001C2302" w:rsidRDefault="001C2302" w:rsidP="001C2302">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1C2302">
        <w:rPr>
          <w:rFonts w:ascii="Times New Roman" w:eastAsia="Times New Roman" w:hAnsi="Times New Roman" w:cs="Times New Roman"/>
          <w:sz w:val="24"/>
          <w:szCs w:val="24"/>
        </w:rPr>
        <w:t>Allesina</w:t>
      </w:r>
      <w:proofErr w:type="spellEnd"/>
      <w:r w:rsidRPr="001C2302">
        <w:rPr>
          <w:rFonts w:ascii="Times New Roman" w:eastAsia="Times New Roman" w:hAnsi="Times New Roman" w:cs="Times New Roman"/>
          <w:sz w:val="24"/>
          <w:szCs w:val="24"/>
        </w:rPr>
        <w:t xml:space="preserve">, S., &amp; Pascual, M. (2008). Network structure, predator - Prey modules, and stability in large food webs. </w:t>
      </w:r>
      <w:r w:rsidRPr="001C2302">
        <w:rPr>
          <w:rFonts w:ascii="Times New Roman" w:eastAsia="Times New Roman" w:hAnsi="Times New Roman" w:cs="Times New Roman"/>
          <w:i/>
          <w:iCs/>
          <w:sz w:val="24"/>
          <w:szCs w:val="24"/>
        </w:rPr>
        <w:t>Theoretical Ecology</w:t>
      </w:r>
      <w:r w:rsidRPr="001C2302">
        <w:rPr>
          <w:rFonts w:ascii="Times New Roman" w:eastAsia="Times New Roman" w:hAnsi="Times New Roman" w:cs="Times New Roman"/>
          <w:sz w:val="24"/>
          <w:szCs w:val="24"/>
        </w:rPr>
        <w:t xml:space="preserve">, </w:t>
      </w:r>
      <w:r w:rsidRPr="001C2302">
        <w:rPr>
          <w:rFonts w:ascii="Times New Roman" w:eastAsia="Times New Roman" w:hAnsi="Times New Roman" w:cs="Times New Roman"/>
          <w:i/>
          <w:iCs/>
          <w:sz w:val="24"/>
          <w:szCs w:val="24"/>
        </w:rPr>
        <w:t>1</w:t>
      </w:r>
      <w:r w:rsidRPr="001C2302">
        <w:rPr>
          <w:rFonts w:ascii="Times New Roman" w:eastAsia="Times New Roman" w:hAnsi="Times New Roman" w:cs="Times New Roman"/>
          <w:sz w:val="24"/>
          <w:szCs w:val="24"/>
        </w:rPr>
        <w:t>(1), 55–64. https://doi.org/10.1007/s12080-007-0007-8</w:t>
      </w:r>
    </w:p>
    <w:p w14:paraId="251D1FE4" w14:textId="77777777" w:rsidR="001C2302" w:rsidRPr="001C2302" w:rsidRDefault="001C2302" w:rsidP="001C2302">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1C2302">
        <w:rPr>
          <w:rFonts w:ascii="Times New Roman" w:eastAsia="Times New Roman" w:hAnsi="Times New Roman" w:cs="Times New Roman"/>
          <w:sz w:val="24"/>
          <w:szCs w:val="24"/>
        </w:rPr>
        <w:t>Barabás</w:t>
      </w:r>
      <w:proofErr w:type="spellEnd"/>
      <w:r w:rsidRPr="001C2302">
        <w:rPr>
          <w:rFonts w:ascii="Times New Roman" w:eastAsia="Times New Roman" w:hAnsi="Times New Roman" w:cs="Times New Roman"/>
          <w:sz w:val="24"/>
          <w:szCs w:val="24"/>
        </w:rPr>
        <w:t xml:space="preserve">, G., &amp; </w:t>
      </w:r>
      <w:proofErr w:type="spellStart"/>
      <w:r w:rsidRPr="001C2302">
        <w:rPr>
          <w:rFonts w:ascii="Times New Roman" w:eastAsia="Times New Roman" w:hAnsi="Times New Roman" w:cs="Times New Roman"/>
          <w:sz w:val="24"/>
          <w:szCs w:val="24"/>
        </w:rPr>
        <w:t>D’Andrea</w:t>
      </w:r>
      <w:proofErr w:type="spellEnd"/>
      <w:r w:rsidRPr="001C2302">
        <w:rPr>
          <w:rFonts w:ascii="Times New Roman" w:eastAsia="Times New Roman" w:hAnsi="Times New Roman" w:cs="Times New Roman"/>
          <w:sz w:val="24"/>
          <w:szCs w:val="24"/>
        </w:rPr>
        <w:t xml:space="preserve">, R. (2016). The effect of intraspecific variation and heritability on community pattern and robustness. </w:t>
      </w:r>
      <w:r w:rsidRPr="001C2302">
        <w:rPr>
          <w:rFonts w:ascii="Times New Roman" w:eastAsia="Times New Roman" w:hAnsi="Times New Roman" w:cs="Times New Roman"/>
          <w:i/>
          <w:iCs/>
          <w:sz w:val="24"/>
          <w:szCs w:val="24"/>
        </w:rPr>
        <w:t>Ecology Letters</w:t>
      </w:r>
      <w:r w:rsidRPr="001C2302">
        <w:rPr>
          <w:rFonts w:ascii="Times New Roman" w:eastAsia="Times New Roman" w:hAnsi="Times New Roman" w:cs="Times New Roman"/>
          <w:sz w:val="24"/>
          <w:szCs w:val="24"/>
        </w:rPr>
        <w:t xml:space="preserve">, </w:t>
      </w:r>
      <w:r w:rsidRPr="001C2302">
        <w:rPr>
          <w:rFonts w:ascii="Times New Roman" w:eastAsia="Times New Roman" w:hAnsi="Times New Roman" w:cs="Times New Roman"/>
          <w:i/>
          <w:iCs/>
          <w:sz w:val="24"/>
          <w:szCs w:val="24"/>
        </w:rPr>
        <w:t>19</w:t>
      </w:r>
      <w:r w:rsidRPr="001C2302">
        <w:rPr>
          <w:rFonts w:ascii="Times New Roman" w:eastAsia="Times New Roman" w:hAnsi="Times New Roman" w:cs="Times New Roman"/>
          <w:sz w:val="24"/>
          <w:szCs w:val="24"/>
        </w:rPr>
        <w:t>(8), 977–986. https://doi.org/10.1111/ele.12636</w:t>
      </w:r>
    </w:p>
    <w:p w14:paraId="695D3190" w14:textId="77777777" w:rsidR="001C2302" w:rsidRPr="001C2302" w:rsidRDefault="001C2302" w:rsidP="001C2302">
      <w:pPr>
        <w:spacing w:before="100" w:beforeAutospacing="1" w:after="100" w:afterAutospacing="1" w:line="240" w:lineRule="auto"/>
        <w:ind w:left="480" w:hanging="480"/>
        <w:rPr>
          <w:rFonts w:ascii="Times New Roman" w:eastAsia="Times New Roman" w:hAnsi="Times New Roman" w:cs="Times New Roman"/>
          <w:sz w:val="24"/>
          <w:szCs w:val="24"/>
        </w:rPr>
      </w:pPr>
      <w:r w:rsidRPr="001C2302">
        <w:rPr>
          <w:rFonts w:ascii="Times New Roman" w:eastAsia="Times New Roman" w:hAnsi="Times New Roman" w:cs="Times New Roman"/>
          <w:sz w:val="24"/>
          <w:szCs w:val="24"/>
        </w:rPr>
        <w:t xml:space="preserve">Barton, N. H., Etheridge, A. M., &amp; </w:t>
      </w:r>
      <w:proofErr w:type="spellStart"/>
      <w:r w:rsidRPr="001C2302">
        <w:rPr>
          <w:rFonts w:ascii="Times New Roman" w:eastAsia="Times New Roman" w:hAnsi="Times New Roman" w:cs="Times New Roman"/>
          <w:sz w:val="24"/>
          <w:szCs w:val="24"/>
        </w:rPr>
        <w:t>Véber</w:t>
      </w:r>
      <w:proofErr w:type="spellEnd"/>
      <w:r w:rsidRPr="001C2302">
        <w:rPr>
          <w:rFonts w:ascii="Times New Roman" w:eastAsia="Times New Roman" w:hAnsi="Times New Roman" w:cs="Times New Roman"/>
          <w:sz w:val="24"/>
          <w:szCs w:val="24"/>
        </w:rPr>
        <w:t xml:space="preserve">, A. (2017). The infinitesimal model: Definition, derivation, and implications. </w:t>
      </w:r>
      <w:r w:rsidRPr="001C2302">
        <w:rPr>
          <w:rFonts w:ascii="Times New Roman" w:eastAsia="Times New Roman" w:hAnsi="Times New Roman" w:cs="Times New Roman"/>
          <w:i/>
          <w:iCs/>
          <w:sz w:val="24"/>
          <w:szCs w:val="24"/>
        </w:rPr>
        <w:t>Theoretical Population Biology</w:t>
      </w:r>
      <w:r w:rsidRPr="001C2302">
        <w:rPr>
          <w:rFonts w:ascii="Times New Roman" w:eastAsia="Times New Roman" w:hAnsi="Times New Roman" w:cs="Times New Roman"/>
          <w:sz w:val="24"/>
          <w:szCs w:val="24"/>
        </w:rPr>
        <w:t xml:space="preserve">, </w:t>
      </w:r>
      <w:r w:rsidRPr="001C2302">
        <w:rPr>
          <w:rFonts w:ascii="Times New Roman" w:eastAsia="Times New Roman" w:hAnsi="Times New Roman" w:cs="Times New Roman"/>
          <w:i/>
          <w:iCs/>
          <w:sz w:val="24"/>
          <w:szCs w:val="24"/>
        </w:rPr>
        <w:t>118</w:t>
      </w:r>
      <w:r w:rsidRPr="001C2302">
        <w:rPr>
          <w:rFonts w:ascii="Times New Roman" w:eastAsia="Times New Roman" w:hAnsi="Times New Roman" w:cs="Times New Roman"/>
          <w:sz w:val="24"/>
          <w:szCs w:val="24"/>
        </w:rPr>
        <w:t>, 50–73. https://doi.org/10.1016/j.tpb.2017.06.001</w:t>
      </w:r>
    </w:p>
    <w:p w14:paraId="374342F2" w14:textId="77777777" w:rsidR="001C2302" w:rsidRPr="001C2302" w:rsidRDefault="001C2302" w:rsidP="001C2302">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1C2302">
        <w:rPr>
          <w:rFonts w:ascii="Times New Roman" w:eastAsia="Times New Roman" w:hAnsi="Times New Roman" w:cs="Times New Roman"/>
          <w:sz w:val="24"/>
          <w:szCs w:val="24"/>
        </w:rPr>
        <w:t>Bolnick</w:t>
      </w:r>
      <w:proofErr w:type="spellEnd"/>
      <w:r w:rsidRPr="001C2302">
        <w:rPr>
          <w:rFonts w:ascii="Times New Roman" w:eastAsia="Times New Roman" w:hAnsi="Times New Roman" w:cs="Times New Roman"/>
          <w:sz w:val="24"/>
          <w:szCs w:val="24"/>
        </w:rPr>
        <w:t xml:space="preserve">, D. I., </w:t>
      </w:r>
      <w:proofErr w:type="spellStart"/>
      <w:r w:rsidRPr="001C2302">
        <w:rPr>
          <w:rFonts w:ascii="Times New Roman" w:eastAsia="Times New Roman" w:hAnsi="Times New Roman" w:cs="Times New Roman"/>
          <w:sz w:val="24"/>
          <w:szCs w:val="24"/>
        </w:rPr>
        <w:t>Amarasekare</w:t>
      </w:r>
      <w:proofErr w:type="spellEnd"/>
      <w:r w:rsidRPr="001C2302">
        <w:rPr>
          <w:rFonts w:ascii="Times New Roman" w:eastAsia="Times New Roman" w:hAnsi="Times New Roman" w:cs="Times New Roman"/>
          <w:sz w:val="24"/>
          <w:szCs w:val="24"/>
        </w:rPr>
        <w:t xml:space="preserve">, P., Araujo, M. S., Burger, R., Levine, J. M., Novak, M., … </w:t>
      </w:r>
      <w:proofErr w:type="spellStart"/>
      <w:r w:rsidRPr="001C2302">
        <w:rPr>
          <w:rFonts w:ascii="Times New Roman" w:eastAsia="Times New Roman" w:hAnsi="Times New Roman" w:cs="Times New Roman"/>
          <w:sz w:val="24"/>
          <w:szCs w:val="24"/>
        </w:rPr>
        <w:t>Vasseur</w:t>
      </w:r>
      <w:proofErr w:type="spellEnd"/>
      <w:r w:rsidRPr="001C2302">
        <w:rPr>
          <w:rFonts w:ascii="Times New Roman" w:eastAsia="Times New Roman" w:hAnsi="Times New Roman" w:cs="Times New Roman"/>
          <w:sz w:val="24"/>
          <w:szCs w:val="24"/>
        </w:rPr>
        <w:t xml:space="preserve">, D. a. (2011). Why intraspecific trait variation matters in community ecology. </w:t>
      </w:r>
      <w:r w:rsidRPr="001C2302">
        <w:rPr>
          <w:rFonts w:ascii="Times New Roman" w:eastAsia="Times New Roman" w:hAnsi="Times New Roman" w:cs="Times New Roman"/>
          <w:i/>
          <w:iCs/>
          <w:sz w:val="24"/>
          <w:szCs w:val="24"/>
        </w:rPr>
        <w:t>Trends in Ecology and Evolution</w:t>
      </w:r>
      <w:r w:rsidRPr="001C2302">
        <w:rPr>
          <w:rFonts w:ascii="Times New Roman" w:eastAsia="Times New Roman" w:hAnsi="Times New Roman" w:cs="Times New Roman"/>
          <w:sz w:val="24"/>
          <w:szCs w:val="24"/>
        </w:rPr>
        <w:t xml:space="preserve">, </w:t>
      </w:r>
      <w:r w:rsidRPr="001C2302">
        <w:rPr>
          <w:rFonts w:ascii="Times New Roman" w:eastAsia="Times New Roman" w:hAnsi="Times New Roman" w:cs="Times New Roman"/>
          <w:i/>
          <w:iCs/>
          <w:sz w:val="24"/>
          <w:szCs w:val="24"/>
        </w:rPr>
        <w:t>26</w:t>
      </w:r>
      <w:r w:rsidRPr="001C2302">
        <w:rPr>
          <w:rFonts w:ascii="Times New Roman" w:eastAsia="Times New Roman" w:hAnsi="Times New Roman" w:cs="Times New Roman"/>
          <w:sz w:val="24"/>
          <w:szCs w:val="24"/>
        </w:rPr>
        <w:t>(4), 183–192. https://doi.org/10.1016/j.tree.2011.01.009</w:t>
      </w:r>
    </w:p>
    <w:p w14:paraId="2A6C0B64" w14:textId="77777777" w:rsidR="001C2302" w:rsidRPr="001C2302" w:rsidRDefault="001C2302" w:rsidP="001C2302">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1C2302">
        <w:rPr>
          <w:rFonts w:ascii="Times New Roman" w:eastAsia="Times New Roman" w:hAnsi="Times New Roman" w:cs="Times New Roman"/>
          <w:sz w:val="24"/>
          <w:szCs w:val="24"/>
        </w:rPr>
        <w:t>Clauset</w:t>
      </w:r>
      <w:proofErr w:type="spellEnd"/>
      <w:r w:rsidRPr="001C2302">
        <w:rPr>
          <w:rFonts w:ascii="Times New Roman" w:eastAsia="Times New Roman" w:hAnsi="Times New Roman" w:cs="Times New Roman"/>
          <w:sz w:val="24"/>
          <w:szCs w:val="24"/>
        </w:rPr>
        <w:t xml:space="preserve">, A., Newman, M. E. J., &amp; Moore, C. (2004). Finding community structure in very large networks. </w:t>
      </w:r>
      <w:r w:rsidRPr="001C2302">
        <w:rPr>
          <w:rFonts w:ascii="Times New Roman" w:eastAsia="Times New Roman" w:hAnsi="Times New Roman" w:cs="Times New Roman"/>
          <w:i/>
          <w:iCs/>
          <w:sz w:val="24"/>
          <w:szCs w:val="24"/>
        </w:rPr>
        <w:t>Physical Review E - Statistical Physics, Plasmas, Fluids, and Related Interdisciplinary Topics</w:t>
      </w:r>
      <w:r w:rsidRPr="001C2302">
        <w:rPr>
          <w:rFonts w:ascii="Times New Roman" w:eastAsia="Times New Roman" w:hAnsi="Times New Roman" w:cs="Times New Roman"/>
          <w:sz w:val="24"/>
          <w:szCs w:val="24"/>
        </w:rPr>
        <w:t xml:space="preserve">, </w:t>
      </w:r>
      <w:r w:rsidRPr="001C2302">
        <w:rPr>
          <w:rFonts w:ascii="Times New Roman" w:eastAsia="Times New Roman" w:hAnsi="Times New Roman" w:cs="Times New Roman"/>
          <w:i/>
          <w:iCs/>
          <w:sz w:val="24"/>
          <w:szCs w:val="24"/>
        </w:rPr>
        <w:t>70</w:t>
      </w:r>
      <w:r w:rsidRPr="001C2302">
        <w:rPr>
          <w:rFonts w:ascii="Times New Roman" w:eastAsia="Times New Roman" w:hAnsi="Times New Roman" w:cs="Times New Roman"/>
          <w:sz w:val="24"/>
          <w:szCs w:val="24"/>
        </w:rPr>
        <w:t>(6), 6. https://doi.org/10.1103/PhysRevE.70.066111</w:t>
      </w:r>
    </w:p>
    <w:p w14:paraId="0DFDCE21" w14:textId="77777777" w:rsidR="001C2302" w:rsidRPr="001C2302" w:rsidRDefault="001C2302" w:rsidP="001C2302">
      <w:pPr>
        <w:spacing w:before="100" w:beforeAutospacing="1" w:after="100" w:afterAutospacing="1" w:line="240" w:lineRule="auto"/>
        <w:ind w:left="480" w:hanging="480"/>
        <w:rPr>
          <w:rFonts w:ascii="Times New Roman" w:eastAsia="Times New Roman" w:hAnsi="Times New Roman" w:cs="Times New Roman"/>
          <w:sz w:val="24"/>
          <w:szCs w:val="24"/>
        </w:rPr>
      </w:pPr>
      <w:r w:rsidRPr="001C2302">
        <w:rPr>
          <w:rFonts w:ascii="Times New Roman" w:eastAsia="Times New Roman" w:hAnsi="Times New Roman" w:cs="Times New Roman"/>
          <w:sz w:val="24"/>
          <w:szCs w:val="24"/>
        </w:rPr>
        <w:t xml:space="preserve">Connell, J. H. (1980). Diversity and the Coevolution of Competitors , or the Ghost of Competition Past. </w:t>
      </w:r>
      <w:r w:rsidRPr="001C2302">
        <w:rPr>
          <w:rFonts w:ascii="Times New Roman" w:eastAsia="Times New Roman" w:hAnsi="Times New Roman" w:cs="Times New Roman"/>
          <w:i/>
          <w:iCs/>
          <w:sz w:val="24"/>
          <w:szCs w:val="24"/>
        </w:rPr>
        <w:t>Oikos</w:t>
      </w:r>
      <w:r w:rsidRPr="001C2302">
        <w:rPr>
          <w:rFonts w:ascii="Times New Roman" w:eastAsia="Times New Roman" w:hAnsi="Times New Roman" w:cs="Times New Roman"/>
          <w:sz w:val="24"/>
          <w:szCs w:val="24"/>
        </w:rPr>
        <w:t xml:space="preserve">, </w:t>
      </w:r>
      <w:r w:rsidRPr="001C2302">
        <w:rPr>
          <w:rFonts w:ascii="Times New Roman" w:eastAsia="Times New Roman" w:hAnsi="Times New Roman" w:cs="Times New Roman"/>
          <w:i/>
          <w:iCs/>
          <w:sz w:val="24"/>
          <w:szCs w:val="24"/>
        </w:rPr>
        <w:t>35</w:t>
      </w:r>
      <w:r w:rsidRPr="001C2302">
        <w:rPr>
          <w:rFonts w:ascii="Times New Roman" w:eastAsia="Times New Roman" w:hAnsi="Times New Roman" w:cs="Times New Roman"/>
          <w:sz w:val="24"/>
          <w:szCs w:val="24"/>
        </w:rPr>
        <w:t>(2), 131–138.</w:t>
      </w:r>
    </w:p>
    <w:p w14:paraId="5CD97073" w14:textId="77777777" w:rsidR="001C2302" w:rsidRPr="001C2302" w:rsidRDefault="001C2302" w:rsidP="001C2302">
      <w:pPr>
        <w:spacing w:before="100" w:beforeAutospacing="1" w:after="100" w:afterAutospacing="1" w:line="240" w:lineRule="auto"/>
        <w:ind w:left="480" w:hanging="480"/>
        <w:rPr>
          <w:rFonts w:ascii="Times New Roman" w:eastAsia="Times New Roman" w:hAnsi="Times New Roman" w:cs="Times New Roman"/>
          <w:sz w:val="24"/>
          <w:szCs w:val="24"/>
        </w:rPr>
      </w:pPr>
      <w:r w:rsidRPr="001C2302">
        <w:rPr>
          <w:rFonts w:ascii="Times New Roman" w:eastAsia="Times New Roman" w:hAnsi="Times New Roman" w:cs="Times New Roman"/>
          <w:sz w:val="24"/>
          <w:szCs w:val="24"/>
        </w:rPr>
        <w:t xml:space="preserve">DeAngelis, D. L. (1975). Stability and Connectance in Food Web Models. </w:t>
      </w:r>
      <w:r w:rsidRPr="001C2302">
        <w:rPr>
          <w:rFonts w:ascii="Times New Roman" w:eastAsia="Times New Roman" w:hAnsi="Times New Roman" w:cs="Times New Roman"/>
          <w:i/>
          <w:iCs/>
          <w:sz w:val="24"/>
          <w:szCs w:val="24"/>
        </w:rPr>
        <w:t>Ecology</w:t>
      </w:r>
      <w:r w:rsidRPr="001C2302">
        <w:rPr>
          <w:rFonts w:ascii="Times New Roman" w:eastAsia="Times New Roman" w:hAnsi="Times New Roman" w:cs="Times New Roman"/>
          <w:sz w:val="24"/>
          <w:szCs w:val="24"/>
        </w:rPr>
        <w:t xml:space="preserve">, </w:t>
      </w:r>
      <w:r w:rsidRPr="001C2302">
        <w:rPr>
          <w:rFonts w:ascii="Times New Roman" w:eastAsia="Times New Roman" w:hAnsi="Times New Roman" w:cs="Times New Roman"/>
          <w:i/>
          <w:iCs/>
          <w:sz w:val="24"/>
          <w:szCs w:val="24"/>
        </w:rPr>
        <w:t>56</w:t>
      </w:r>
      <w:r w:rsidRPr="001C2302">
        <w:rPr>
          <w:rFonts w:ascii="Times New Roman" w:eastAsia="Times New Roman" w:hAnsi="Times New Roman" w:cs="Times New Roman"/>
          <w:sz w:val="24"/>
          <w:szCs w:val="24"/>
        </w:rPr>
        <w:t>(1), 238–243.</w:t>
      </w:r>
    </w:p>
    <w:p w14:paraId="1CBBC8EA" w14:textId="77777777" w:rsidR="001C2302" w:rsidRPr="001C2302" w:rsidRDefault="001C2302" w:rsidP="001C2302">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1C2302">
        <w:rPr>
          <w:rFonts w:ascii="Times New Roman" w:eastAsia="Times New Roman" w:hAnsi="Times New Roman" w:cs="Times New Roman"/>
          <w:sz w:val="24"/>
          <w:szCs w:val="24"/>
        </w:rPr>
        <w:t>Eklöf</w:t>
      </w:r>
      <w:proofErr w:type="spellEnd"/>
      <w:r w:rsidRPr="001C2302">
        <w:rPr>
          <w:rFonts w:ascii="Times New Roman" w:eastAsia="Times New Roman" w:hAnsi="Times New Roman" w:cs="Times New Roman"/>
          <w:sz w:val="24"/>
          <w:szCs w:val="24"/>
        </w:rPr>
        <w:t>, A., Jacob, U., Kopp, J., Bosch, J., Castro-</w:t>
      </w:r>
      <w:proofErr w:type="spellStart"/>
      <w:r w:rsidRPr="001C2302">
        <w:rPr>
          <w:rFonts w:ascii="Times New Roman" w:eastAsia="Times New Roman" w:hAnsi="Times New Roman" w:cs="Times New Roman"/>
          <w:sz w:val="24"/>
          <w:szCs w:val="24"/>
        </w:rPr>
        <w:t>Urgal</w:t>
      </w:r>
      <w:proofErr w:type="spellEnd"/>
      <w:r w:rsidRPr="001C2302">
        <w:rPr>
          <w:rFonts w:ascii="Times New Roman" w:eastAsia="Times New Roman" w:hAnsi="Times New Roman" w:cs="Times New Roman"/>
          <w:sz w:val="24"/>
          <w:szCs w:val="24"/>
        </w:rPr>
        <w:t xml:space="preserve">, R., </w:t>
      </w:r>
      <w:proofErr w:type="spellStart"/>
      <w:r w:rsidRPr="001C2302">
        <w:rPr>
          <w:rFonts w:ascii="Times New Roman" w:eastAsia="Times New Roman" w:hAnsi="Times New Roman" w:cs="Times New Roman"/>
          <w:sz w:val="24"/>
          <w:szCs w:val="24"/>
        </w:rPr>
        <w:t>Chacoff</w:t>
      </w:r>
      <w:proofErr w:type="spellEnd"/>
      <w:r w:rsidRPr="001C2302">
        <w:rPr>
          <w:rFonts w:ascii="Times New Roman" w:eastAsia="Times New Roman" w:hAnsi="Times New Roman" w:cs="Times New Roman"/>
          <w:sz w:val="24"/>
          <w:szCs w:val="24"/>
        </w:rPr>
        <w:t xml:space="preserve">, N. P., … </w:t>
      </w:r>
      <w:proofErr w:type="spellStart"/>
      <w:r w:rsidRPr="001C2302">
        <w:rPr>
          <w:rFonts w:ascii="Times New Roman" w:eastAsia="Times New Roman" w:hAnsi="Times New Roman" w:cs="Times New Roman"/>
          <w:sz w:val="24"/>
          <w:szCs w:val="24"/>
        </w:rPr>
        <w:t>Allesina</w:t>
      </w:r>
      <w:proofErr w:type="spellEnd"/>
      <w:r w:rsidRPr="001C2302">
        <w:rPr>
          <w:rFonts w:ascii="Times New Roman" w:eastAsia="Times New Roman" w:hAnsi="Times New Roman" w:cs="Times New Roman"/>
          <w:sz w:val="24"/>
          <w:szCs w:val="24"/>
        </w:rPr>
        <w:t xml:space="preserve">, S. (2013). The dimensionality of ecological networks. </w:t>
      </w:r>
      <w:r w:rsidRPr="001C2302">
        <w:rPr>
          <w:rFonts w:ascii="Times New Roman" w:eastAsia="Times New Roman" w:hAnsi="Times New Roman" w:cs="Times New Roman"/>
          <w:i/>
          <w:iCs/>
          <w:sz w:val="24"/>
          <w:szCs w:val="24"/>
        </w:rPr>
        <w:t>Ecology Letters</w:t>
      </w:r>
      <w:r w:rsidRPr="001C2302">
        <w:rPr>
          <w:rFonts w:ascii="Times New Roman" w:eastAsia="Times New Roman" w:hAnsi="Times New Roman" w:cs="Times New Roman"/>
          <w:sz w:val="24"/>
          <w:szCs w:val="24"/>
        </w:rPr>
        <w:t xml:space="preserve">, </w:t>
      </w:r>
      <w:r w:rsidRPr="001C2302">
        <w:rPr>
          <w:rFonts w:ascii="Times New Roman" w:eastAsia="Times New Roman" w:hAnsi="Times New Roman" w:cs="Times New Roman"/>
          <w:i/>
          <w:iCs/>
          <w:sz w:val="24"/>
          <w:szCs w:val="24"/>
        </w:rPr>
        <w:t>16</w:t>
      </w:r>
      <w:r w:rsidRPr="001C2302">
        <w:rPr>
          <w:rFonts w:ascii="Times New Roman" w:eastAsia="Times New Roman" w:hAnsi="Times New Roman" w:cs="Times New Roman"/>
          <w:sz w:val="24"/>
          <w:szCs w:val="24"/>
        </w:rPr>
        <w:t>(5), 577–583. https://doi.org/10.1111/ele.12081</w:t>
      </w:r>
    </w:p>
    <w:p w14:paraId="6B178A61" w14:textId="77777777" w:rsidR="001C2302" w:rsidRPr="001C2302" w:rsidRDefault="001C2302" w:rsidP="001C2302">
      <w:pPr>
        <w:spacing w:before="100" w:beforeAutospacing="1" w:after="100" w:afterAutospacing="1" w:line="240" w:lineRule="auto"/>
        <w:ind w:left="480" w:hanging="480"/>
        <w:rPr>
          <w:rFonts w:ascii="Times New Roman" w:eastAsia="Times New Roman" w:hAnsi="Times New Roman" w:cs="Times New Roman"/>
          <w:sz w:val="24"/>
          <w:szCs w:val="24"/>
        </w:rPr>
      </w:pPr>
      <w:r w:rsidRPr="001C2302">
        <w:rPr>
          <w:rFonts w:ascii="Times New Roman" w:eastAsia="Times New Roman" w:hAnsi="Times New Roman" w:cs="Times New Roman"/>
          <w:sz w:val="24"/>
          <w:szCs w:val="24"/>
        </w:rPr>
        <w:t xml:space="preserve">Garibaldi, L. A., </w:t>
      </w:r>
      <w:proofErr w:type="spellStart"/>
      <w:r w:rsidRPr="001C2302">
        <w:rPr>
          <w:rFonts w:ascii="Times New Roman" w:eastAsia="Times New Roman" w:hAnsi="Times New Roman" w:cs="Times New Roman"/>
          <w:sz w:val="24"/>
          <w:szCs w:val="24"/>
        </w:rPr>
        <w:t>Bartomeus</w:t>
      </w:r>
      <w:proofErr w:type="spellEnd"/>
      <w:r w:rsidRPr="001C2302">
        <w:rPr>
          <w:rFonts w:ascii="Times New Roman" w:eastAsia="Times New Roman" w:hAnsi="Times New Roman" w:cs="Times New Roman"/>
          <w:sz w:val="24"/>
          <w:szCs w:val="24"/>
        </w:rPr>
        <w:t xml:space="preserve">, I., </w:t>
      </w:r>
      <w:proofErr w:type="spellStart"/>
      <w:r w:rsidRPr="001C2302">
        <w:rPr>
          <w:rFonts w:ascii="Times New Roman" w:eastAsia="Times New Roman" w:hAnsi="Times New Roman" w:cs="Times New Roman"/>
          <w:sz w:val="24"/>
          <w:szCs w:val="24"/>
        </w:rPr>
        <w:t>Bommarco</w:t>
      </w:r>
      <w:proofErr w:type="spellEnd"/>
      <w:r w:rsidRPr="001C2302">
        <w:rPr>
          <w:rFonts w:ascii="Times New Roman" w:eastAsia="Times New Roman" w:hAnsi="Times New Roman" w:cs="Times New Roman"/>
          <w:sz w:val="24"/>
          <w:szCs w:val="24"/>
        </w:rPr>
        <w:t xml:space="preserve">, R., Klein, A. M., Cunningham, S. A., </w:t>
      </w:r>
      <w:proofErr w:type="spellStart"/>
      <w:r w:rsidRPr="001C2302">
        <w:rPr>
          <w:rFonts w:ascii="Times New Roman" w:eastAsia="Times New Roman" w:hAnsi="Times New Roman" w:cs="Times New Roman"/>
          <w:sz w:val="24"/>
          <w:szCs w:val="24"/>
        </w:rPr>
        <w:t>Aizen</w:t>
      </w:r>
      <w:proofErr w:type="spellEnd"/>
      <w:r w:rsidRPr="001C2302">
        <w:rPr>
          <w:rFonts w:ascii="Times New Roman" w:eastAsia="Times New Roman" w:hAnsi="Times New Roman" w:cs="Times New Roman"/>
          <w:sz w:val="24"/>
          <w:szCs w:val="24"/>
        </w:rPr>
        <w:t xml:space="preserve">, M. A., … </w:t>
      </w:r>
      <w:proofErr w:type="spellStart"/>
      <w:r w:rsidRPr="001C2302">
        <w:rPr>
          <w:rFonts w:ascii="Times New Roman" w:eastAsia="Times New Roman" w:hAnsi="Times New Roman" w:cs="Times New Roman"/>
          <w:sz w:val="24"/>
          <w:szCs w:val="24"/>
        </w:rPr>
        <w:t>Woyciechowski</w:t>
      </w:r>
      <w:proofErr w:type="spellEnd"/>
      <w:r w:rsidRPr="001C2302">
        <w:rPr>
          <w:rFonts w:ascii="Times New Roman" w:eastAsia="Times New Roman" w:hAnsi="Times New Roman" w:cs="Times New Roman"/>
          <w:sz w:val="24"/>
          <w:szCs w:val="24"/>
        </w:rPr>
        <w:t xml:space="preserve">, M. (2015). Trait matching of flower visitors and crops predicts fruit set better than trait diversity. </w:t>
      </w:r>
      <w:r w:rsidRPr="001C2302">
        <w:rPr>
          <w:rFonts w:ascii="Times New Roman" w:eastAsia="Times New Roman" w:hAnsi="Times New Roman" w:cs="Times New Roman"/>
          <w:i/>
          <w:iCs/>
          <w:sz w:val="24"/>
          <w:szCs w:val="24"/>
        </w:rPr>
        <w:t>Journal of Applied Ecology</w:t>
      </w:r>
      <w:r w:rsidRPr="001C2302">
        <w:rPr>
          <w:rFonts w:ascii="Times New Roman" w:eastAsia="Times New Roman" w:hAnsi="Times New Roman" w:cs="Times New Roman"/>
          <w:sz w:val="24"/>
          <w:szCs w:val="24"/>
        </w:rPr>
        <w:t xml:space="preserve">, </w:t>
      </w:r>
      <w:r w:rsidRPr="001C2302">
        <w:rPr>
          <w:rFonts w:ascii="Times New Roman" w:eastAsia="Times New Roman" w:hAnsi="Times New Roman" w:cs="Times New Roman"/>
          <w:i/>
          <w:iCs/>
          <w:sz w:val="24"/>
          <w:szCs w:val="24"/>
        </w:rPr>
        <w:t>52</w:t>
      </w:r>
      <w:r w:rsidRPr="001C2302">
        <w:rPr>
          <w:rFonts w:ascii="Times New Roman" w:eastAsia="Times New Roman" w:hAnsi="Times New Roman" w:cs="Times New Roman"/>
          <w:sz w:val="24"/>
          <w:szCs w:val="24"/>
        </w:rPr>
        <w:t>(6), 1436–1444. https://doi.org/10.1111/1365-2664.12530</w:t>
      </w:r>
    </w:p>
    <w:p w14:paraId="01248F1F" w14:textId="77777777" w:rsidR="001C2302" w:rsidRPr="001C2302" w:rsidRDefault="001C2302" w:rsidP="001C2302">
      <w:pPr>
        <w:spacing w:before="100" w:beforeAutospacing="1" w:after="100" w:afterAutospacing="1" w:line="240" w:lineRule="auto"/>
        <w:ind w:left="480" w:hanging="480"/>
        <w:rPr>
          <w:rFonts w:ascii="Times New Roman" w:eastAsia="Times New Roman" w:hAnsi="Times New Roman" w:cs="Times New Roman"/>
          <w:sz w:val="24"/>
          <w:szCs w:val="24"/>
        </w:rPr>
      </w:pPr>
      <w:r w:rsidRPr="001C2302">
        <w:rPr>
          <w:rFonts w:ascii="Times New Roman" w:eastAsia="Times New Roman" w:hAnsi="Times New Roman" w:cs="Times New Roman"/>
          <w:sz w:val="24"/>
          <w:szCs w:val="24"/>
        </w:rPr>
        <w:lastRenderedPageBreak/>
        <w:t xml:space="preserve">Jonathan Davies, T., </w:t>
      </w:r>
      <w:proofErr w:type="spellStart"/>
      <w:r w:rsidRPr="001C2302">
        <w:rPr>
          <w:rFonts w:ascii="Times New Roman" w:eastAsia="Times New Roman" w:hAnsi="Times New Roman" w:cs="Times New Roman"/>
          <w:sz w:val="24"/>
          <w:szCs w:val="24"/>
        </w:rPr>
        <w:t>Meiri</w:t>
      </w:r>
      <w:proofErr w:type="spellEnd"/>
      <w:r w:rsidRPr="001C2302">
        <w:rPr>
          <w:rFonts w:ascii="Times New Roman" w:eastAsia="Times New Roman" w:hAnsi="Times New Roman" w:cs="Times New Roman"/>
          <w:sz w:val="24"/>
          <w:szCs w:val="24"/>
        </w:rPr>
        <w:t xml:space="preserve">, S., Barraclough, T. G., &amp; </w:t>
      </w:r>
      <w:proofErr w:type="spellStart"/>
      <w:r w:rsidRPr="001C2302">
        <w:rPr>
          <w:rFonts w:ascii="Times New Roman" w:eastAsia="Times New Roman" w:hAnsi="Times New Roman" w:cs="Times New Roman"/>
          <w:sz w:val="24"/>
          <w:szCs w:val="24"/>
        </w:rPr>
        <w:t>Gittleman</w:t>
      </w:r>
      <w:proofErr w:type="spellEnd"/>
      <w:r w:rsidRPr="001C2302">
        <w:rPr>
          <w:rFonts w:ascii="Times New Roman" w:eastAsia="Times New Roman" w:hAnsi="Times New Roman" w:cs="Times New Roman"/>
          <w:sz w:val="24"/>
          <w:szCs w:val="24"/>
        </w:rPr>
        <w:t xml:space="preserve">, J. L. (2007). Species co-existence and character divergence across carnivores. </w:t>
      </w:r>
      <w:r w:rsidRPr="001C2302">
        <w:rPr>
          <w:rFonts w:ascii="Times New Roman" w:eastAsia="Times New Roman" w:hAnsi="Times New Roman" w:cs="Times New Roman"/>
          <w:i/>
          <w:iCs/>
          <w:sz w:val="24"/>
          <w:szCs w:val="24"/>
        </w:rPr>
        <w:t>Ecology Letters</w:t>
      </w:r>
      <w:r w:rsidRPr="001C2302">
        <w:rPr>
          <w:rFonts w:ascii="Times New Roman" w:eastAsia="Times New Roman" w:hAnsi="Times New Roman" w:cs="Times New Roman"/>
          <w:sz w:val="24"/>
          <w:szCs w:val="24"/>
        </w:rPr>
        <w:t xml:space="preserve">, </w:t>
      </w:r>
      <w:r w:rsidRPr="001C2302">
        <w:rPr>
          <w:rFonts w:ascii="Times New Roman" w:eastAsia="Times New Roman" w:hAnsi="Times New Roman" w:cs="Times New Roman"/>
          <w:i/>
          <w:iCs/>
          <w:sz w:val="24"/>
          <w:szCs w:val="24"/>
        </w:rPr>
        <w:t>10</w:t>
      </w:r>
      <w:r w:rsidRPr="001C2302">
        <w:rPr>
          <w:rFonts w:ascii="Times New Roman" w:eastAsia="Times New Roman" w:hAnsi="Times New Roman" w:cs="Times New Roman"/>
          <w:sz w:val="24"/>
          <w:szCs w:val="24"/>
        </w:rPr>
        <w:t>(2), 146–152. https://doi.org/10.1111/j.1461-0248.2006.01005.x</w:t>
      </w:r>
    </w:p>
    <w:p w14:paraId="729350AE" w14:textId="77777777" w:rsidR="001C2302" w:rsidRPr="001C2302" w:rsidRDefault="001C2302" w:rsidP="001C2302">
      <w:pPr>
        <w:spacing w:before="100" w:beforeAutospacing="1" w:after="100" w:afterAutospacing="1" w:line="240" w:lineRule="auto"/>
        <w:ind w:left="480" w:hanging="480"/>
        <w:rPr>
          <w:rFonts w:ascii="Times New Roman" w:eastAsia="Times New Roman" w:hAnsi="Times New Roman" w:cs="Times New Roman"/>
          <w:sz w:val="24"/>
          <w:szCs w:val="24"/>
        </w:rPr>
      </w:pPr>
      <w:r w:rsidRPr="001C2302">
        <w:rPr>
          <w:rFonts w:ascii="Times New Roman" w:eastAsia="Times New Roman" w:hAnsi="Times New Roman" w:cs="Times New Roman"/>
          <w:sz w:val="24"/>
          <w:szCs w:val="24"/>
        </w:rPr>
        <w:t xml:space="preserve">MacArthur, R. (1970). Species packing and competitive equilibrium for many species. </w:t>
      </w:r>
      <w:r w:rsidRPr="001C2302">
        <w:rPr>
          <w:rFonts w:ascii="Times New Roman" w:eastAsia="Times New Roman" w:hAnsi="Times New Roman" w:cs="Times New Roman"/>
          <w:i/>
          <w:iCs/>
          <w:sz w:val="24"/>
          <w:szCs w:val="24"/>
        </w:rPr>
        <w:t>Theoretical Population Biology</w:t>
      </w:r>
      <w:r w:rsidRPr="001C2302">
        <w:rPr>
          <w:rFonts w:ascii="Times New Roman" w:eastAsia="Times New Roman" w:hAnsi="Times New Roman" w:cs="Times New Roman"/>
          <w:sz w:val="24"/>
          <w:szCs w:val="24"/>
        </w:rPr>
        <w:t xml:space="preserve">, </w:t>
      </w:r>
      <w:r w:rsidRPr="001C2302">
        <w:rPr>
          <w:rFonts w:ascii="Times New Roman" w:eastAsia="Times New Roman" w:hAnsi="Times New Roman" w:cs="Times New Roman"/>
          <w:i/>
          <w:iCs/>
          <w:sz w:val="24"/>
          <w:szCs w:val="24"/>
        </w:rPr>
        <w:t>1</w:t>
      </w:r>
      <w:r w:rsidRPr="001C2302">
        <w:rPr>
          <w:rFonts w:ascii="Times New Roman" w:eastAsia="Times New Roman" w:hAnsi="Times New Roman" w:cs="Times New Roman"/>
          <w:sz w:val="24"/>
          <w:szCs w:val="24"/>
        </w:rPr>
        <w:t>(1), 1–11. https://doi.org/10.1016/0040-5809(70)90039-0</w:t>
      </w:r>
    </w:p>
    <w:p w14:paraId="188B1ACD" w14:textId="77777777" w:rsidR="001C2302" w:rsidRPr="001C2302" w:rsidRDefault="001C2302" w:rsidP="001C2302">
      <w:pPr>
        <w:spacing w:before="100" w:beforeAutospacing="1" w:after="100" w:afterAutospacing="1" w:line="240" w:lineRule="auto"/>
        <w:ind w:left="480" w:hanging="480"/>
        <w:rPr>
          <w:rFonts w:ascii="Times New Roman" w:eastAsia="Times New Roman" w:hAnsi="Times New Roman" w:cs="Times New Roman"/>
          <w:sz w:val="24"/>
          <w:szCs w:val="24"/>
        </w:rPr>
      </w:pPr>
      <w:r w:rsidRPr="001C2302">
        <w:rPr>
          <w:rFonts w:ascii="Times New Roman" w:eastAsia="Times New Roman" w:hAnsi="Times New Roman" w:cs="Times New Roman"/>
          <w:sz w:val="24"/>
          <w:szCs w:val="24"/>
        </w:rPr>
        <w:t xml:space="preserve">MacArthur, R., &amp; </w:t>
      </w:r>
      <w:proofErr w:type="spellStart"/>
      <w:r w:rsidRPr="001C2302">
        <w:rPr>
          <w:rFonts w:ascii="Times New Roman" w:eastAsia="Times New Roman" w:hAnsi="Times New Roman" w:cs="Times New Roman"/>
          <w:sz w:val="24"/>
          <w:szCs w:val="24"/>
        </w:rPr>
        <w:t>Levins</w:t>
      </w:r>
      <w:proofErr w:type="spellEnd"/>
      <w:r w:rsidRPr="001C2302">
        <w:rPr>
          <w:rFonts w:ascii="Times New Roman" w:eastAsia="Times New Roman" w:hAnsi="Times New Roman" w:cs="Times New Roman"/>
          <w:sz w:val="24"/>
          <w:szCs w:val="24"/>
        </w:rPr>
        <w:t xml:space="preserve">, R. (1967). The Limiting Similarity , Convergence , and Divergence of Coexisting Species Author ( s ): Robert Macarthur and Richard </w:t>
      </w:r>
      <w:proofErr w:type="spellStart"/>
      <w:r w:rsidRPr="001C2302">
        <w:rPr>
          <w:rFonts w:ascii="Times New Roman" w:eastAsia="Times New Roman" w:hAnsi="Times New Roman" w:cs="Times New Roman"/>
          <w:sz w:val="24"/>
          <w:szCs w:val="24"/>
        </w:rPr>
        <w:t>Levins</w:t>
      </w:r>
      <w:proofErr w:type="spellEnd"/>
      <w:r w:rsidRPr="001C2302">
        <w:rPr>
          <w:rFonts w:ascii="Times New Roman" w:eastAsia="Times New Roman" w:hAnsi="Times New Roman" w:cs="Times New Roman"/>
          <w:sz w:val="24"/>
          <w:szCs w:val="24"/>
        </w:rPr>
        <w:t xml:space="preserve"> Source : The American Naturalist , Vol . 101 , No . 921 ( Sep . - Oct ., 1967 ), pp . 377-385 Published by : The University of C. </w:t>
      </w:r>
      <w:r w:rsidRPr="001C2302">
        <w:rPr>
          <w:rFonts w:ascii="Times New Roman" w:eastAsia="Times New Roman" w:hAnsi="Times New Roman" w:cs="Times New Roman"/>
          <w:i/>
          <w:iCs/>
          <w:sz w:val="24"/>
          <w:szCs w:val="24"/>
        </w:rPr>
        <w:t>The American Naturalist</w:t>
      </w:r>
      <w:r w:rsidRPr="001C2302">
        <w:rPr>
          <w:rFonts w:ascii="Times New Roman" w:eastAsia="Times New Roman" w:hAnsi="Times New Roman" w:cs="Times New Roman"/>
          <w:sz w:val="24"/>
          <w:szCs w:val="24"/>
        </w:rPr>
        <w:t xml:space="preserve">, </w:t>
      </w:r>
      <w:r w:rsidRPr="001C2302">
        <w:rPr>
          <w:rFonts w:ascii="Times New Roman" w:eastAsia="Times New Roman" w:hAnsi="Times New Roman" w:cs="Times New Roman"/>
          <w:i/>
          <w:iCs/>
          <w:sz w:val="24"/>
          <w:szCs w:val="24"/>
        </w:rPr>
        <w:t>101</w:t>
      </w:r>
      <w:r w:rsidRPr="001C2302">
        <w:rPr>
          <w:rFonts w:ascii="Times New Roman" w:eastAsia="Times New Roman" w:hAnsi="Times New Roman" w:cs="Times New Roman"/>
          <w:sz w:val="24"/>
          <w:szCs w:val="24"/>
        </w:rPr>
        <w:t>(921), 377–385.</w:t>
      </w:r>
    </w:p>
    <w:p w14:paraId="2B8FE598" w14:textId="77777777" w:rsidR="001C2302" w:rsidRPr="001C2302" w:rsidRDefault="001C2302" w:rsidP="001C2302">
      <w:pPr>
        <w:spacing w:before="100" w:beforeAutospacing="1" w:after="100" w:afterAutospacing="1" w:line="240" w:lineRule="auto"/>
        <w:ind w:left="480" w:hanging="480"/>
        <w:rPr>
          <w:rFonts w:ascii="Times New Roman" w:eastAsia="Times New Roman" w:hAnsi="Times New Roman" w:cs="Times New Roman"/>
          <w:sz w:val="24"/>
          <w:szCs w:val="24"/>
        </w:rPr>
      </w:pPr>
      <w:r w:rsidRPr="001C2302">
        <w:rPr>
          <w:rFonts w:ascii="Times New Roman" w:eastAsia="Times New Roman" w:hAnsi="Times New Roman" w:cs="Times New Roman"/>
          <w:sz w:val="24"/>
          <w:szCs w:val="24"/>
        </w:rPr>
        <w:t xml:space="preserve">May, R. M. (1972). Will a large complex system be stable? </w:t>
      </w:r>
      <w:r w:rsidRPr="001C2302">
        <w:rPr>
          <w:rFonts w:ascii="Times New Roman" w:eastAsia="Times New Roman" w:hAnsi="Times New Roman" w:cs="Times New Roman"/>
          <w:i/>
          <w:iCs/>
          <w:sz w:val="24"/>
          <w:szCs w:val="24"/>
        </w:rPr>
        <w:t>Nature</w:t>
      </w:r>
      <w:r w:rsidRPr="001C2302">
        <w:rPr>
          <w:rFonts w:ascii="Times New Roman" w:eastAsia="Times New Roman" w:hAnsi="Times New Roman" w:cs="Times New Roman"/>
          <w:sz w:val="24"/>
          <w:szCs w:val="24"/>
        </w:rPr>
        <w:t xml:space="preserve">, </w:t>
      </w:r>
      <w:r w:rsidRPr="001C2302">
        <w:rPr>
          <w:rFonts w:ascii="Times New Roman" w:eastAsia="Times New Roman" w:hAnsi="Times New Roman" w:cs="Times New Roman"/>
          <w:i/>
          <w:iCs/>
          <w:sz w:val="24"/>
          <w:szCs w:val="24"/>
        </w:rPr>
        <w:t>238</w:t>
      </w:r>
      <w:r w:rsidRPr="001C2302">
        <w:rPr>
          <w:rFonts w:ascii="Times New Roman" w:eastAsia="Times New Roman" w:hAnsi="Times New Roman" w:cs="Times New Roman"/>
          <w:sz w:val="24"/>
          <w:szCs w:val="24"/>
        </w:rPr>
        <w:t>, 413–414. https://doi.org/10.1038/238413a0</w:t>
      </w:r>
    </w:p>
    <w:p w14:paraId="4A67B7C2" w14:textId="77777777" w:rsidR="001C2302" w:rsidRPr="001C2302" w:rsidRDefault="001C2302" w:rsidP="001C2302">
      <w:pPr>
        <w:spacing w:before="100" w:beforeAutospacing="1" w:after="100" w:afterAutospacing="1" w:line="240" w:lineRule="auto"/>
        <w:ind w:left="480" w:hanging="480"/>
        <w:rPr>
          <w:rFonts w:ascii="Times New Roman" w:eastAsia="Times New Roman" w:hAnsi="Times New Roman" w:cs="Times New Roman"/>
          <w:sz w:val="24"/>
          <w:szCs w:val="24"/>
        </w:rPr>
      </w:pPr>
      <w:r w:rsidRPr="001C2302">
        <w:rPr>
          <w:rFonts w:ascii="Times New Roman" w:eastAsia="Times New Roman" w:hAnsi="Times New Roman" w:cs="Times New Roman"/>
          <w:sz w:val="24"/>
          <w:szCs w:val="24"/>
        </w:rPr>
        <w:t xml:space="preserve">May, R. M. (1971). Stability in multispecies community models. </w:t>
      </w:r>
      <w:r w:rsidRPr="001C2302">
        <w:rPr>
          <w:rFonts w:ascii="Times New Roman" w:eastAsia="Times New Roman" w:hAnsi="Times New Roman" w:cs="Times New Roman"/>
          <w:i/>
          <w:iCs/>
          <w:sz w:val="24"/>
          <w:szCs w:val="24"/>
        </w:rPr>
        <w:t>Mathematical Biosciences</w:t>
      </w:r>
      <w:r w:rsidRPr="001C2302">
        <w:rPr>
          <w:rFonts w:ascii="Times New Roman" w:eastAsia="Times New Roman" w:hAnsi="Times New Roman" w:cs="Times New Roman"/>
          <w:sz w:val="24"/>
          <w:szCs w:val="24"/>
        </w:rPr>
        <w:t xml:space="preserve">, </w:t>
      </w:r>
      <w:r w:rsidRPr="001C2302">
        <w:rPr>
          <w:rFonts w:ascii="Times New Roman" w:eastAsia="Times New Roman" w:hAnsi="Times New Roman" w:cs="Times New Roman"/>
          <w:i/>
          <w:iCs/>
          <w:sz w:val="24"/>
          <w:szCs w:val="24"/>
        </w:rPr>
        <w:t>12</w:t>
      </w:r>
      <w:r w:rsidRPr="001C2302">
        <w:rPr>
          <w:rFonts w:ascii="Times New Roman" w:eastAsia="Times New Roman" w:hAnsi="Times New Roman" w:cs="Times New Roman"/>
          <w:sz w:val="24"/>
          <w:szCs w:val="24"/>
        </w:rPr>
        <w:t>(1–2), 59–79. https://doi.org/10.1016/0025-5564(71)90074-5</w:t>
      </w:r>
    </w:p>
    <w:p w14:paraId="08016885" w14:textId="77777777" w:rsidR="001C2302" w:rsidRPr="001C2302" w:rsidRDefault="001C2302" w:rsidP="001C2302">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1C2302">
        <w:rPr>
          <w:rFonts w:ascii="Times New Roman" w:eastAsia="Times New Roman" w:hAnsi="Times New Roman" w:cs="Times New Roman"/>
          <w:sz w:val="24"/>
          <w:szCs w:val="24"/>
        </w:rPr>
        <w:t>Mccann</w:t>
      </w:r>
      <w:proofErr w:type="spellEnd"/>
      <w:r w:rsidRPr="001C2302">
        <w:rPr>
          <w:rFonts w:ascii="Times New Roman" w:eastAsia="Times New Roman" w:hAnsi="Times New Roman" w:cs="Times New Roman"/>
          <w:sz w:val="24"/>
          <w:szCs w:val="24"/>
        </w:rPr>
        <w:t xml:space="preserve">, K. S. (2000). The diversity stability debate. </w:t>
      </w:r>
      <w:r w:rsidRPr="001C2302">
        <w:rPr>
          <w:rFonts w:ascii="Times New Roman" w:eastAsia="Times New Roman" w:hAnsi="Times New Roman" w:cs="Times New Roman"/>
          <w:i/>
          <w:iCs/>
          <w:sz w:val="24"/>
          <w:szCs w:val="24"/>
        </w:rPr>
        <w:t>Nature</w:t>
      </w:r>
      <w:r w:rsidRPr="001C2302">
        <w:rPr>
          <w:rFonts w:ascii="Times New Roman" w:eastAsia="Times New Roman" w:hAnsi="Times New Roman" w:cs="Times New Roman"/>
          <w:sz w:val="24"/>
          <w:szCs w:val="24"/>
        </w:rPr>
        <w:t xml:space="preserve">, </w:t>
      </w:r>
      <w:r w:rsidRPr="001C2302">
        <w:rPr>
          <w:rFonts w:ascii="Times New Roman" w:eastAsia="Times New Roman" w:hAnsi="Times New Roman" w:cs="Times New Roman"/>
          <w:i/>
          <w:iCs/>
          <w:sz w:val="24"/>
          <w:szCs w:val="24"/>
        </w:rPr>
        <w:t>405</w:t>
      </w:r>
      <w:r w:rsidRPr="001C2302">
        <w:rPr>
          <w:rFonts w:ascii="Times New Roman" w:eastAsia="Times New Roman" w:hAnsi="Times New Roman" w:cs="Times New Roman"/>
          <w:sz w:val="24"/>
          <w:szCs w:val="24"/>
        </w:rPr>
        <w:t>(May), 228–233. https://doi.org/10.1007/978-1-4615-9968-5_10</w:t>
      </w:r>
    </w:p>
    <w:p w14:paraId="39135E07" w14:textId="77777777" w:rsidR="001C2302" w:rsidRPr="001C2302" w:rsidRDefault="001C2302" w:rsidP="001C2302">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1C2302">
        <w:rPr>
          <w:rFonts w:ascii="Times New Roman" w:eastAsia="Times New Roman" w:hAnsi="Times New Roman" w:cs="Times New Roman"/>
          <w:sz w:val="24"/>
          <w:szCs w:val="24"/>
        </w:rPr>
        <w:t>McGoey</w:t>
      </w:r>
      <w:proofErr w:type="spellEnd"/>
      <w:r w:rsidRPr="001C2302">
        <w:rPr>
          <w:rFonts w:ascii="Times New Roman" w:eastAsia="Times New Roman" w:hAnsi="Times New Roman" w:cs="Times New Roman"/>
          <w:sz w:val="24"/>
          <w:szCs w:val="24"/>
        </w:rPr>
        <w:t xml:space="preserve">, B. V., &amp; Stinchcombe, J. R. (2009). Interspecific competition alters natural selection on shade avoidance phenotypes in Impatiens </w:t>
      </w:r>
      <w:proofErr w:type="spellStart"/>
      <w:r w:rsidRPr="001C2302">
        <w:rPr>
          <w:rFonts w:ascii="Times New Roman" w:eastAsia="Times New Roman" w:hAnsi="Times New Roman" w:cs="Times New Roman"/>
          <w:sz w:val="24"/>
          <w:szCs w:val="24"/>
        </w:rPr>
        <w:t>capensis</w:t>
      </w:r>
      <w:proofErr w:type="spellEnd"/>
      <w:r w:rsidRPr="001C2302">
        <w:rPr>
          <w:rFonts w:ascii="Times New Roman" w:eastAsia="Times New Roman" w:hAnsi="Times New Roman" w:cs="Times New Roman"/>
          <w:sz w:val="24"/>
          <w:szCs w:val="24"/>
        </w:rPr>
        <w:t xml:space="preserve">. </w:t>
      </w:r>
      <w:r w:rsidRPr="001C2302">
        <w:rPr>
          <w:rFonts w:ascii="Times New Roman" w:eastAsia="Times New Roman" w:hAnsi="Times New Roman" w:cs="Times New Roman"/>
          <w:i/>
          <w:iCs/>
          <w:sz w:val="24"/>
          <w:szCs w:val="24"/>
        </w:rPr>
        <w:t xml:space="preserve">New </w:t>
      </w:r>
      <w:proofErr w:type="spellStart"/>
      <w:r w:rsidRPr="001C2302">
        <w:rPr>
          <w:rFonts w:ascii="Times New Roman" w:eastAsia="Times New Roman" w:hAnsi="Times New Roman" w:cs="Times New Roman"/>
          <w:i/>
          <w:iCs/>
          <w:sz w:val="24"/>
          <w:szCs w:val="24"/>
        </w:rPr>
        <w:t>Phytologist</w:t>
      </w:r>
      <w:proofErr w:type="spellEnd"/>
      <w:r w:rsidRPr="001C2302">
        <w:rPr>
          <w:rFonts w:ascii="Times New Roman" w:eastAsia="Times New Roman" w:hAnsi="Times New Roman" w:cs="Times New Roman"/>
          <w:sz w:val="24"/>
          <w:szCs w:val="24"/>
        </w:rPr>
        <w:t xml:space="preserve">, </w:t>
      </w:r>
      <w:r w:rsidRPr="001C2302">
        <w:rPr>
          <w:rFonts w:ascii="Times New Roman" w:eastAsia="Times New Roman" w:hAnsi="Times New Roman" w:cs="Times New Roman"/>
          <w:i/>
          <w:iCs/>
          <w:sz w:val="24"/>
          <w:szCs w:val="24"/>
        </w:rPr>
        <w:t>183</w:t>
      </w:r>
      <w:r w:rsidRPr="001C2302">
        <w:rPr>
          <w:rFonts w:ascii="Times New Roman" w:eastAsia="Times New Roman" w:hAnsi="Times New Roman" w:cs="Times New Roman"/>
          <w:sz w:val="24"/>
          <w:szCs w:val="24"/>
        </w:rPr>
        <w:t>(3), 880–891. https://doi.org/10.1111/j.1469-8137.2009.02934.x</w:t>
      </w:r>
    </w:p>
    <w:p w14:paraId="370B16B9" w14:textId="77777777" w:rsidR="001C2302" w:rsidRPr="001C2302" w:rsidRDefault="001C2302" w:rsidP="001C2302">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1C2302">
        <w:rPr>
          <w:rFonts w:ascii="Times New Roman" w:eastAsia="Times New Roman" w:hAnsi="Times New Roman" w:cs="Times New Roman"/>
          <w:sz w:val="24"/>
          <w:szCs w:val="24"/>
        </w:rPr>
        <w:t>Moré</w:t>
      </w:r>
      <w:proofErr w:type="spellEnd"/>
      <w:r w:rsidRPr="001C2302">
        <w:rPr>
          <w:rFonts w:ascii="Times New Roman" w:eastAsia="Times New Roman" w:hAnsi="Times New Roman" w:cs="Times New Roman"/>
          <w:sz w:val="24"/>
          <w:szCs w:val="24"/>
        </w:rPr>
        <w:t>, M., Amorim, F. W., Benitez-</w:t>
      </w:r>
      <w:proofErr w:type="spellStart"/>
      <w:r w:rsidRPr="001C2302">
        <w:rPr>
          <w:rFonts w:ascii="Times New Roman" w:eastAsia="Times New Roman" w:hAnsi="Times New Roman" w:cs="Times New Roman"/>
          <w:sz w:val="24"/>
          <w:szCs w:val="24"/>
        </w:rPr>
        <w:t>Vieyra</w:t>
      </w:r>
      <w:proofErr w:type="spellEnd"/>
      <w:r w:rsidRPr="001C2302">
        <w:rPr>
          <w:rFonts w:ascii="Times New Roman" w:eastAsia="Times New Roman" w:hAnsi="Times New Roman" w:cs="Times New Roman"/>
          <w:sz w:val="24"/>
          <w:szCs w:val="24"/>
        </w:rPr>
        <w:t xml:space="preserve">, S., Medina, A. M., </w:t>
      </w:r>
      <w:proofErr w:type="spellStart"/>
      <w:r w:rsidRPr="001C2302">
        <w:rPr>
          <w:rFonts w:ascii="Times New Roman" w:eastAsia="Times New Roman" w:hAnsi="Times New Roman" w:cs="Times New Roman"/>
          <w:sz w:val="24"/>
          <w:szCs w:val="24"/>
        </w:rPr>
        <w:t>Sazima</w:t>
      </w:r>
      <w:proofErr w:type="spellEnd"/>
      <w:r w:rsidRPr="001C2302">
        <w:rPr>
          <w:rFonts w:ascii="Times New Roman" w:eastAsia="Times New Roman" w:hAnsi="Times New Roman" w:cs="Times New Roman"/>
          <w:sz w:val="24"/>
          <w:szCs w:val="24"/>
        </w:rPr>
        <w:t xml:space="preserve">, M., &amp; </w:t>
      </w:r>
      <w:proofErr w:type="spellStart"/>
      <w:r w:rsidRPr="001C2302">
        <w:rPr>
          <w:rFonts w:ascii="Times New Roman" w:eastAsia="Times New Roman" w:hAnsi="Times New Roman" w:cs="Times New Roman"/>
          <w:sz w:val="24"/>
          <w:szCs w:val="24"/>
        </w:rPr>
        <w:t>Cocucci</w:t>
      </w:r>
      <w:proofErr w:type="spellEnd"/>
      <w:r w:rsidRPr="001C2302">
        <w:rPr>
          <w:rFonts w:ascii="Times New Roman" w:eastAsia="Times New Roman" w:hAnsi="Times New Roman" w:cs="Times New Roman"/>
          <w:sz w:val="24"/>
          <w:szCs w:val="24"/>
        </w:rPr>
        <w:t xml:space="preserve">, A. A. (2012). Armament imbalances: Match and mismatch in plant-pollinator traits of highly specialized long-spurred orchids. </w:t>
      </w:r>
      <w:proofErr w:type="spellStart"/>
      <w:r w:rsidRPr="001C2302">
        <w:rPr>
          <w:rFonts w:ascii="Times New Roman" w:eastAsia="Times New Roman" w:hAnsi="Times New Roman" w:cs="Times New Roman"/>
          <w:i/>
          <w:iCs/>
          <w:sz w:val="24"/>
          <w:szCs w:val="24"/>
        </w:rPr>
        <w:t>PLoS</w:t>
      </w:r>
      <w:proofErr w:type="spellEnd"/>
      <w:r w:rsidRPr="001C2302">
        <w:rPr>
          <w:rFonts w:ascii="Times New Roman" w:eastAsia="Times New Roman" w:hAnsi="Times New Roman" w:cs="Times New Roman"/>
          <w:i/>
          <w:iCs/>
          <w:sz w:val="24"/>
          <w:szCs w:val="24"/>
        </w:rPr>
        <w:t xml:space="preserve"> ONE</w:t>
      </w:r>
      <w:r w:rsidRPr="001C2302">
        <w:rPr>
          <w:rFonts w:ascii="Times New Roman" w:eastAsia="Times New Roman" w:hAnsi="Times New Roman" w:cs="Times New Roman"/>
          <w:sz w:val="24"/>
          <w:szCs w:val="24"/>
        </w:rPr>
        <w:t xml:space="preserve">, </w:t>
      </w:r>
      <w:r w:rsidRPr="001C2302">
        <w:rPr>
          <w:rFonts w:ascii="Times New Roman" w:eastAsia="Times New Roman" w:hAnsi="Times New Roman" w:cs="Times New Roman"/>
          <w:i/>
          <w:iCs/>
          <w:sz w:val="24"/>
          <w:szCs w:val="24"/>
        </w:rPr>
        <w:t>7</w:t>
      </w:r>
      <w:r w:rsidRPr="001C2302">
        <w:rPr>
          <w:rFonts w:ascii="Times New Roman" w:eastAsia="Times New Roman" w:hAnsi="Times New Roman" w:cs="Times New Roman"/>
          <w:sz w:val="24"/>
          <w:szCs w:val="24"/>
        </w:rPr>
        <w:t>(7). https://doi.org/10.1371/journal.pone.0041878</w:t>
      </w:r>
    </w:p>
    <w:p w14:paraId="3F738B6D" w14:textId="77777777" w:rsidR="001C2302" w:rsidRPr="001C2302" w:rsidRDefault="001C2302" w:rsidP="001C2302">
      <w:pPr>
        <w:spacing w:before="100" w:beforeAutospacing="1" w:after="100" w:afterAutospacing="1" w:line="240" w:lineRule="auto"/>
        <w:ind w:left="480" w:hanging="480"/>
        <w:rPr>
          <w:rFonts w:ascii="Times New Roman" w:eastAsia="Times New Roman" w:hAnsi="Times New Roman" w:cs="Times New Roman"/>
          <w:sz w:val="24"/>
          <w:szCs w:val="24"/>
        </w:rPr>
      </w:pPr>
      <w:r w:rsidRPr="001C2302">
        <w:rPr>
          <w:rFonts w:ascii="Times New Roman" w:eastAsia="Times New Roman" w:hAnsi="Times New Roman" w:cs="Times New Roman"/>
          <w:sz w:val="24"/>
          <w:szCs w:val="24"/>
        </w:rPr>
        <w:t xml:space="preserve">Newman, E., Manning, J., &amp; Anderson, B. (2014). Matching floral and pollinator traits through guild convergence and pollinator ecotype formation. </w:t>
      </w:r>
      <w:r w:rsidRPr="001C2302">
        <w:rPr>
          <w:rFonts w:ascii="Times New Roman" w:eastAsia="Times New Roman" w:hAnsi="Times New Roman" w:cs="Times New Roman"/>
          <w:i/>
          <w:iCs/>
          <w:sz w:val="24"/>
          <w:szCs w:val="24"/>
        </w:rPr>
        <w:t>Annals of Botany</w:t>
      </w:r>
      <w:r w:rsidRPr="001C2302">
        <w:rPr>
          <w:rFonts w:ascii="Times New Roman" w:eastAsia="Times New Roman" w:hAnsi="Times New Roman" w:cs="Times New Roman"/>
          <w:sz w:val="24"/>
          <w:szCs w:val="24"/>
        </w:rPr>
        <w:t xml:space="preserve">, </w:t>
      </w:r>
      <w:r w:rsidRPr="001C2302">
        <w:rPr>
          <w:rFonts w:ascii="Times New Roman" w:eastAsia="Times New Roman" w:hAnsi="Times New Roman" w:cs="Times New Roman"/>
          <w:i/>
          <w:iCs/>
          <w:sz w:val="24"/>
          <w:szCs w:val="24"/>
        </w:rPr>
        <w:t>113</w:t>
      </w:r>
      <w:r w:rsidRPr="001C2302">
        <w:rPr>
          <w:rFonts w:ascii="Times New Roman" w:eastAsia="Times New Roman" w:hAnsi="Times New Roman" w:cs="Times New Roman"/>
          <w:sz w:val="24"/>
          <w:szCs w:val="24"/>
        </w:rPr>
        <w:t>(2), 373–384. https://doi.org/10.1093/aob/mct203</w:t>
      </w:r>
    </w:p>
    <w:p w14:paraId="4EB8B4BB" w14:textId="77777777" w:rsidR="001C2302" w:rsidRPr="001C2302" w:rsidRDefault="001C2302" w:rsidP="001C2302">
      <w:pPr>
        <w:spacing w:before="100" w:beforeAutospacing="1" w:after="100" w:afterAutospacing="1" w:line="240" w:lineRule="auto"/>
        <w:ind w:left="480" w:hanging="480"/>
        <w:rPr>
          <w:rFonts w:ascii="Times New Roman" w:eastAsia="Times New Roman" w:hAnsi="Times New Roman" w:cs="Times New Roman"/>
          <w:sz w:val="24"/>
          <w:szCs w:val="24"/>
        </w:rPr>
      </w:pPr>
      <w:r w:rsidRPr="001C2302">
        <w:rPr>
          <w:rFonts w:ascii="Times New Roman" w:eastAsia="Times New Roman" w:hAnsi="Times New Roman" w:cs="Times New Roman"/>
          <w:sz w:val="24"/>
          <w:szCs w:val="24"/>
        </w:rPr>
        <w:t xml:space="preserve">Newman, E., Manning, J., &amp; Anderson, B. (2014). Matching floral and pollinator traits through guild convergence and pollinator ecotype formation. </w:t>
      </w:r>
      <w:r w:rsidRPr="001C2302">
        <w:rPr>
          <w:rFonts w:ascii="Times New Roman" w:eastAsia="Times New Roman" w:hAnsi="Times New Roman" w:cs="Times New Roman"/>
          <w:i/>
          <w:iCs/>
          <w:sz w:val="24"/>
          <w:szCs w:val="24"/>
        </w:rPr>
        <w:t>Annals of Botany</w:t>
      </w:r>
      <w:r w:rsidRPr="001C2302">
        <w:rPr>
          <w:rFonts w:ascii="Times New Roman" w:eastAsia="Times New Roman" w:hAnsi="Times New Roman" w:cs="Times New Roman"/>
          <w:sz w:val="24"/>
          <w:szCs w:val="24"/>
        </w:rPr>
        <w:t xml:space="preserve">, </w:t>
      </w:r>
      <w:r w:rsidRPr="001C2302">
        <w:rPr>
          <w:rFonts w:ascii="Times New Roman" w:eastAsia="Times New Roman" w:hAnsi="Times New Roman" w:cs="Times New Roman"/>
          <w:i/>
          <w:iCs/>
          <w:sz w:val="24"/>
          <w:szCs w:val="24"/>
        </w:rPr>
        <w:t>113</w:t>
      </w:r>
      <w:r w:rsidRPr="001C2302">
        <w:rPr>
          <w:rFonts w:ascii="Times New Roman" w:eastAsia="Times New Roman" w:hAnsi="Times New Roman" w:cs="Times New Roman"/>
          <w:sz w:val="24"/>
          <w:szCs w:val="24"/>
        </w:rPr>
        <w:t>(2), 373–384. https://doi.org/10.1093/aob/mct203</w:t>
      </w:r>
    </w:p>
    <w:p w14:paraId="1EFA4580" w14:textId="77777777" w:rsidR="001C2302" w:rsidRPr="001C2302" w:rsidRDefault="001C2302" w:rsidP="001C2302">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1C2302">
        <w:rPr>
          <w:rFonts w:ascii="Times New Roman" w:eastAsia="Times New Roman" w:hAnsi="Times New Roman" w:cs="Times New Roman"/>
          <w:sz w:val="24"/>
          <w:szCs w:val="24"/>
        </w:rPr>
        <w:t>Nosil</w:t>
      </w:r>
      <w:proofErr w:type="spellEnd"/>
      <w:r w:rsidRPr="001C2302">
        <w:rPr>
          <w:rFonts w:ascii="Times New Roman" w:eastAsia="Times New Roman" w:hAnsi="Times New Roman" w:cs="Times New Roman"/>
          <w:sz w:val="24"/>
          <w:szCs w:val="24"/>
        </w:rPr>
        <w:t xml:space="preserve">, P., &amp; </w:t>
      </w:r>
      <w:proofErr w:type="spellStart"/>
      <w:r w:rsidRPr="001C2302">
        <w:rPr>
          <w:rFonts w:ascii="Times New Roman" w:eastAsia="Times New Roman" w:hAnsi="Times New Roman" w:cs="Times New Roman"/>
          <w:sz w:val="24"/>
          <w:szCs w:val="24"/>
        </w:rPr>
        <w:t>Crespi</w:t>
      </w:r>
      <w:proofErr w:type="spellEnd"/>
      <w:r w:rsidRPr="001C2302">
        <w:rPr>
          <w:rFonts w:ascii="Times New Roman" w:eastAsia="Times New Roman" w:hAnsi="Times New Roman" w:cs="Times New Roman"/>
          <w:sz w:val="24"/>
          <w:szCs w:val="24"/>
        </w:rPr>
        <w:t xml:space="preserve">, B. J. (2006). Experimental evidence that predation promotes divergence in adaptive radiation. </w:t>
      </w:r>
      <w:r w:rsidRPr="001C2302">
        <w:rPr>
          <w:rFonts w:ascii="Times New Roman" w:eastAsia="Times New Roman" w:hAnsi="Times New Roman" w:cs="Times New Roman"/>
          <w:i/>
          <w:iCs/>
          <w:sz w:val="24"/>
          <w:szCs w:val="24"/>
        </w:rPr>
        <w:t>Proceedings of the National Academy of Sciences</w:t>
      </w:r>
      <w:r w:rsidRPr="001C2302">
        <w:rPr>
          <w:rFonts w:ascii="Times New Roman" w:eastAsia="Times New Roman" w:hAnsi="Times New Roman" w:cs="Times New Roman"/>
          <w:sz w:val="24"/>
          <w:szCs w:val="24"/>
        </w:rPr>
        <w:t xml:space="preserve">, </w:t>
      </w:r>
      <w:r w:rsidRPr="001C2302">
        <w:rPr>
          <w:rFonts w:ascii="Times New Roman" w:eastAsia="Times New Roman" w:hAnsi="Times New Roman" w:cs="Times New Roman"/>
          <w:i/>
          <w:iCs/>
          <w:sz w:val="24"/>
          <w:szCs w:val="24"/>
        </w:rPr>
        <w:t>103</w:t>
      </w:r>
      <w:r w:rsidRPr="001C2302">
        <w:rPr>
          <w:rFonts w:ascii="Times New Roman" w:eastAsia="Times New Roman" w:hAnsi="Times New Roman" w:cs="Times New Roman"/>
          <w:sz w:val="24"/>
          <w:szCs w:val="24"/>
        </w:rPr>
        <w:t>(24), 9090–9095. https://doi.org/10.1073/pnas.0601575103</w:t>
      </w:r>
    </w:p>
    <w:p w14:paraId="0248F1A2" w14:textId="77777777" w:rsidR="001C2302" w:rsidRPr="001C2302" w:rsidRDefault="001C2302" w:rsidP="001C2302">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1C2302">
        <w:rPr>
          <w:rFonts w:ascii="Times New Roman" w:eastAsia="Times New Roman" w:hAnsi="Times New Roman" w:cs="Times New Roman"/>
          <w:sz w:val="24"/>
          <w:szCs w:val="24"/>
        </w:rPr>
        <w:t>Nuismer</w:t>
      </w:r>
      <w:proofErr w:type="spellEnd"/>
      <w:r w:rsidRPr="001C2302">
        <w:rPr>
          <w:rFonts w:ascii="Times New Roman" w:eastAsia="Times New Roman" w:hAnsi="Times New Roman" w:cs="Times New Roman"/>
          <w:sz w:val="24"/>
          <w:szCs w:val="24"/>
        </w:rPr>
        <w:t xml:space="preserve">, S. L., &amp; Harmon, L. J. (2015). Predicting rates of interspecific interaction from phylogenetic trees. </w:t>
      </w:r>
      <w:r w:rsidRPr="001C2302">
        <w:rPr>
          <w:rFonts w:ascii="Times New Roman" w:eastAsia="Times New Roman" w:hAnsi="Times New Roman" w:cs="Times New Roman"/>
          <w:i/>
          <w:iCs/>
          <w:sz w:val="24"/>
          <w:szCs w:val="24"/>
        </w:rPr>
        <w:t>Ecology Letters</w:t>
      </w:r>
      <w:r w:rsidRPr="001C2302">
        <w:rPr>
          <w:rFonts w:ascii="Times New Roman" w:eastAsia="Times New Roman" w:hAnsi="Times New Roman" w:cs="Times New Roman"/>
          <w:sz w:val="24"/>
          <w:szCs w:val="24"/>
        </w:rPr>
        <w:t xml:space="preserve">, </w:t>
      </w:r>
      <w:r w:rsidRPr="001C2302">
        <w:rPr>
          <w:rFonts w:ascii="Times New Roman" w:eastAsia="Times New Roman" w:hAnsi="Times New Roman" w:cs="Times New Roman"/>
          <w:i/>
          <w:iCs/>
          <w:sz w:val="24"/>
          <w:szCs w:val="24"/>
        </w:rPr>
        <w:t>18</w:t>
      </w:r>
      <w:r w:rsidRPr="001C2302">
        <w:rPr>
          <w:rFonts w:ascii="Times New Roman" w:eastAsia="Times New Roman" w:hAnsi="Times New Roman" w:cs="Times New Roman"/>
          <w:sz w:val="24"/>
          <w:szCs w:val="24"/>
        </w:rPr>
        <w:t>(1), 17–27. https://doi.org/10.1111/ele.12384</w:t>
      </w:r>
    </w:p>
    <w:p w14:paraId="436A74D2" w14:textId="77777777" w:rsidR="001C2302" w:rsidRPr="001C2302" w:rsidRDefault="001C2302" w:rsidP="001C2302">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1C2302">
        <w:rPr>
          <w:rFonts w:ascii="Times New Roman" w:eastAsia="Times New Roman" w:hAnsi="Times New Roman" w:cs="Times New Roman"/>
          <w:sz w:val="24"/>
          <w:szCs w:val="24"/>
        </w:rPr>
        <w:lastRenderedPageBreak/>
        <w:t>Rejmánek</w:t>
      </w:r>
      <w:proofErr w:type="spellEnd"/>
      <w:r w:rsidRPr="001C2302">
        <w:rPr>
          <w:rFonts w:ascii="Times New Roman" w:eastAsia="Times New Roman" w:hAnsi="Times New Roman" w:cs="Times New Roman"/>
          <w:sz w:val="24"/>
          <w:szCs w:val="24"/>
        </w:rPr>
        <w:t xml:space="preserve"> M., &amp; </w:t>
      </w:r>
      <w:proofErr w:type="spellStart"/>
      <w:r w:rsidRPr="001C2302">
        <w:rPr>
          <w:rFonts w:ascii="Times New Roman" w:eastAsia="Times New Roman" w:hAnsi="Times New Roman" w:cs="Times New Roman"/>
          <w:sz w:val="24"/>
          <w:szCs w:val="24"/>
        </w:rPr>
        <w:t>Stary</w:t>
      </w:r>
      <w:proofErr w:type="spellEnd"/>
      <w:r w:rsidRPr="001C2302">
        <w:rPr>
          <w:rFonts w:ascii="Times New Roman" w:eastAsia="Times New Roman" w:hAnsi="Times New Roman" w:cs="Times New Roman"/>
          <w:sz w:val="24"/>
          <w:szCs w:val="24"/>
        </w:rPr>
        <w:t xml:space="preserve">, P. (1979). Connectance in real biotic communities and critical values for stability of model ecosystems. </w:t>
      </w:r>
      <w:r w:rsidRPr="001C2302">
        <w:rPr>
          <w:rFonts w:ascii="Times New Roman" w:eastAsia="Times New Roman" w:hAnsi="Times New Roman" w:cs="Times New Roman"/>
          <w:i/>
          <w:iCs/>
          <w:sz w:val="24"/>
          <w:szCs w:val="24"/>
        </w:rPr>
        <w:t>Nature</w:t>
      </w:r>
      <w:r w:rsidRPr="001C2302">
        <w:rPr>
          <w:rFonts w:ascii="Times New Roman" w:eastAsia="Times New Roman" w:hAnsi="Times New Roman" w:cs="Times New Roman"/>
          <w:sz w:val="24"/>
          <w:szCs w:val="24"/>
        </w:rPr>
        <w:t xml:space="preserve">, </w:t>
      </w:r>
      <w:r w:rsidRPr="001C2302">
        <w:rPr>
          <w:rFonts w:ascii="Times New Roman" w:eastAsia="Times New Roman" w:hAnsi="Times New Roman" w:cs="Times New Roman"/>
          <w:i/>
          <w:iCs/>
          <w:sz w:val="24"/>
          <w:szCs w:val="24"/>
        </w:rPr>
        <w:t>280</w:t>
      </w:r>
      <w:r w:rsidRPr="001C2302">
        <w:rPr>
          <w:rFonts w:ascii="Times New Roman" w:eastAsia="Times New Roman" w:hAnsi="Times New Roman" w:cs="Times New Roman"/>
          <w:sz w:val="24"/>
          <w:szCs w:val="24"/>
        </w:rPr>
        <w:t>(July), 311–313.</w:t>
      </w:r>
    </w:p>
    <w:p w14:paraId="66107322" w14:textId="77777777" w:rsidR="001C2302" w:rsidRPr="001C2302" w:rsidRDefault="001C2302" w:rsidP="001C2302">
      <w:pPr>
        <w:spacing w:before="100" w:beforeAutospacing="1" w:after="100" w:afterAutospacing="1" w:line="240" w:lineRule="auto"/>
        <w:ind w:left="480" w:hanging="480"/>
        <w:rPr>
          <w:rFonts w:ascii="Times New Roman" w:eastAsia="Times New Roman" w:hAnsi="Times New Roman" w:cs="Times New Roman"/>
          <w:sz w:val="24"/>
          <w:szCs w:val="24"/>
        </w:rPr>
      </w:pPr>
      <w:proofErr w:type="spellStart"/>
      <w:r w:rsidRPr="001C2302">
        <w:rPr>
          <w:rFonts w:ascii="Times New Roman" w:eastAsia="Times New Roman" w:hAnsi="Times New Roman" w:cs="Times New Roman"/>
          <w:sz w:val="24"/>
          <w:szCs w:val="24"/>
        </w:rPr>
        <w:t>Schoener</w:t>
      </w:r>
      <w:proofErr w:type="spellEnd"/>
      <w:r w:rsidRPr="001C2302">
        <w:rPr>
          <w:rFonts w:ascii="Times New Roman" w:eastAsia="Times New Roman" w:hAnsi="Times New Roman" w:cs="Times New Roman"/>
          <w:sz w:val="24"/>
          <w:szCs w:val="24"/>
        </w:rPr>
        <w:t xml:space="preserve">, T. W. (2006). The Evolution of Bill Size Differences Among Sympatric Congeneric Species of Birds. </w:t>
      </w:r>
      <w:r w:rsidRPr="001C2302">
        <w:rPr>
          <w:rFonts w:ascii="Times New Roman" w:eastAsia="Times New Roman" w:hAnsi="Times New Roman" w:cs="Times New Roman"/>
          <w:i/>
          <w:iCs/>
          <w:sz w:val="24"/>
          <w:szCs w:val="24"/>
        </w:rPr>
        <w:t>Evolution</w:t>
      </w:r>
      <w:r w:rsidRPr="001C2302">
        <w:rPr>
          <w:rFonts w:ascii="Times New Roman" w:eastAsia="Times New Roman" w:hAnsi="Times New Roman" w:cs="Times New Roman"/>
          <w:sz w:val="24"/>
          <w:szCs w:val="24"/>
        </w:rPr>
        <w:t xml:space="preserve">, </w:t>
      </w:r>
      <w:r w:rsidRPr="001C2302">
        <w:rPr>
          <w:rFonts w:ascii="Times New Roman" w:eastAsia="Times New Roman" w:hAnsi="Times New Roman" w:cs="Times New Roman"/>
          <w:i/>
          <w:iCs/>
          <w:sz w:val="24"/>
          <w:szCs w:val="24"/>
        </w:rPr>
        <w:t>19</w:t>
      </w:r>
      <w:r w:rsidRPr="001C2302">
        <w:rPr>
          <w:rFonts w:ascii="Times New Roman" w:eastAsia="Times New Roman" w:hAnsi="Times New Roman" w:cs="Times New Roman"/>
          <w:sz w:val="24"/>
          <w:szCs w:val="24"/>
        </w:rPr>
        <w:t>(2), 189. https://doi.org/10.2307/2406374</w:t>
      </w:r>
    </w:p>
    <w:p w14:paraId="201DBDD7" w14:textId="77777777" w:rsidR="001C2302" w:rsidRPr="001C2302" w:rsidRDefault="001C2302" w:rsidP="001C2302">
      <w:pPr>
        <w:spacing w:before="100" w:beforeAutospacing="1" w:after="100" w:afterAutospacing="1" w:line="240" w:lineRule="auto"/>
        <w:ind w:left="480" w:hanging="480"/>
        <w:rPr>
          <w:rFonts w:ascii="Times New Roman" w:eastAsia="Times New Roman" w:hAnsi="Times New Roman" w:cs="Times New Roman"/>
          <w:sz w:val="24"/>
          <w:szCs w:val="24"/>
        </w:rPr>
      </w:pPr>
      <w:r w:rsidRPr="001C2302">
        <w:rPr>
          <w:rFonts w:ascii="Times New Roman" w:eastAsia="Times New Roman" w:hAnsi="Times New Roman" w:cs="Times New Roman"/>
          <w:sz w:val="24"/>
          <w:szCs w:val="24"/>
        </w:rPr>
        <w:t xml:space="preserve">Smith, R. A., &amp; </w:t>
      </w:r>
      <w:proofErr w:type="spellStart"/>
      <w:r w:rsidRPr="001C2302">
        <w:rPr>
          <w:rFonts w:ascii="Times New Roman" w:eastAsia="Times New Roman" w:hAnsi="Times New Roman" w:cs="Times New Roman"/>
          <w:sz w:val="24"/>
          <w:szCs w:val="24"/>
        </w:rPr>
        <w:t>Rausher</w:t>
      </w:r>
      <w:proofErr w:type="spellEnd"/>
      <w:r w:rsidRPr="001C2302">
        <w:rPr>
          <w:rFonts w:ascii="Times New Roman" w:eastAsia="Times New Roman" w:hAnsi="Times New Roman" w:cs="Times New Roman"/>
          <w:sz w:val="24"/>
          <w:szCs w:val="24"/>
        </w:rPr>
        <w:t xml:space="preserve">, M. D. (2008). Selection for character displacement is constrained by the genetic architecture of floral traits in the </w:t>
      </w:r>
      <w:proofErr w:type="spellStart"/>
      <w:r w:rsidRPr="001C2302">
        <w:rPr>
          <w:rFonts w:ascii="Times New Roman" w:eastAsia="Times New Roman" w:hAnsi="Times New Roman" w:cs="Times New Roman"/>
          <w:sz w:val="24"/>
          <w:szCs w:val="24"/>
        </w:rPr>
        <w:t>ivyleaf</w:t>
      </w:r>
      <w:proofErr w:type="spellEnd"/>
      <w:r w:rsidRPr="001C2302">
        <w:rPr>
          <w:rFonts w:ascii="Times New Roman" w:eastAsia="Times New Roman" w:hAnsi="Times New Roman" w:cs="Times New Roman"/>
          <w:sz w:val="24"/>
          <w:szCs w:val="24"/>
        </w:rPr>
        <w:t xml:space="preserve"> morning glory. </w:t>
      </w:r>
      <w:r w:rsidRPr="001C2302">
        <w:rPr>
          <w:rFonts w:ascii="Times New Roman" w:eastAsia="Times New Roman" w:hAnsi="Times New Roman" w:cs="Times New Roman"/>
          <w:i/>
          <w:iCs/>
          <w:sz w:val="24"/>
          <w:szCs w:val="24"/>
        </w:rPr>
        <w:t>Evolution</w:t>
      </w:r>
      <w:r w:rsidRPr="001C2302">
        <w:rPr>
          <w:rFonts w:ascii="Times New Roman" w:eastAsia="Times New Roman" w:hAnsi="Times New Roman" w:cs="Times New Roman"/>
          <w:sz w:val="24"/>
          <w:szCs w:val="24"/>
        </w:rPr>
        <w:t xml:space="preserve">, </w:t>
      </w:r>
      <w:r w:rsidRPr="001C2302">
        <w:rPr>
          <w:rFonts w:ascii="Times New Roman" w:eastAsia="Times New Roman" w:hAnsi="Times New Roman" w:cs="Times New Roman"/>
          <w:i/>
          <w:iCs/>
          <w:sz w:val="24"/>
          <w:szCs w:val="24"/>
        </w:rPr>
        <w:t>62</w:t>
      </w:r>
      <w:r w:rsidRPr="001C2302">
        <w:rPr>
          <w:rFonts w:ascii="Times New Roman" w:eastAsia="Times New Roman" w:hAnsi="Times New Roman" w:cs="Times New Roman"/>
          <w:sz w:val="24"/>
          <w:szCs w:val="24"/>
        </w:rPr>
        <w:t>(11), 2829–2841. https://doi.org/10.1111/j.1558-5646.2008.00494.x</w:t>
      </w:r>
    </w:p>
    <w:p w14:paraId="30089675" w14:textId="77777777" w:rsidR="001C2302" w:rsidRPr="001C2302" w:rsidRDefault="001C2302" w:rsidP="001C2302">
      <w:pPr>
        <w:spacing w:before="100" w:beforeAutospacing="1" w:after="100" w:afterAutospacing="1" w:line="240" w:lineRule="auto"/>
        <w:ind w:left="480" w:hanging="480"/>
        <w:rPr>
          <w:rFonts w:ascii="Times New Roman" w:eastAsia="Times New Roman" w:hAnsi="Times New Roman" w:cs="Times New Roman"/>
          <w:sz w:val="24"/>
          <w:szCs w:val="24"/>
        </w:rPr>
      </w:pPr>
      <w:r w:rsidRPr="001C2302">
        <w:rPr>
          <w:rFonts w:ascii="Times New Roman" w:eastAsia="Times New Roman" w:hAnsi="Times New Roman" w:cs="Times New Roman"/>
          <w:sz w:val="24"/>
          <w:szCs w:val="24"/>
        </w:rPr>
        <w:t xml:space="preserve">Stouffer, D. B., Rezende, E. L., &amp; Amaral, L. A. N. (2011). The role of body mass in diet contiguity and food-web structure. </w:t>
      </w:r>
      <w:r w:rsidRPr="001C2302">
        <w:rPr>
          <w:rFonts w:ascii="Times New Roman" w:eastAsia="Times New Roman" w:hAnsi="Times New Roman" w:cs="Times New Roman"/>
          <w:i/>
          <w:iCs/>
          <w:sz w:val="24"/>
          <w:szCs w:val="24"/>
        </w:rPr>
        <w:t>Journal of Animal Ecology</w:t>
      </w:r>
      <w:r w:rsidRPr="001C2302">
        <w:rPr>
          <w:rFonts w:ascii="Times New Roman" w:eastAsia="Times New Roman" w:hAnsi="Times New Roman" w:cs="Times New Roman"/>
          <w:sz w:val="24"/>
          <w:szCs w:val="24"/>
        </w:rPr>
        <w:t xml:space="preserve">, </w:t>
      </w:r>
      <w:r w:rsidRPr="001C2302">
        <w:rPr>
          <w:rFonts w:ascii="Times New Roman" w:eastAsia="Times New Roman" w:hAnsi="Times New Roman" w:cs="Times New Roman"/>
          <w:i/>
          <w:iCs/>
          <w:sz w:val="24"/>
          <w:szCs w:val="24"/>
        </w:rPr>
        <w:t>80</w:t>
      </w:r>
      <w:r w:rsidRPr="001C2302">
        <w:rPr>
          <w:rFonts w:ascii="Times New Roman" w:eastAsia="Times New Roman" w:hAnsi="Times New Roman" w:cs="Times New Roman"/>
          <w:sz w:val="24"/>
          <w:szCs w:val="24"/>
        </w:rPr>
        <w:t>(3), 632–639. https://doi.org/10.1111/j.1365-2656.2011.01812.x</w:t>
      </w:r>
    </w:p>
    <w:p w14:paraId="5480C691" w14:textId="77777777" w:rsidR="001C2302" w:rsidRPr="001C2302" w:rsidRDefault="001C2302" w:rsidP="001C2302">
      <w:pPr>
        <w:spacing w:before="100" w:beforeAutospacing="1" w:after="100" w:afterAutospacing="1" w:line="240" w:lineRule="auto"/>
        <w:ind w:left="480" w:hanging="480"/>
        <w:rPr>
          <w:rFonts w:ascii="Times New Roman" w:eastAsia="Times New Roman" w:hAnsi="Times New Roman" w:cs="Times New Roman"/>
          <w:sz w:val="24"/>
          <w:szCs w:val="24"/>
        </w:rPr>
      </w:pPr>
      <w:r w:rsidRPr="001C2302">
        <w:rPr>
          <w:rFonts w:ascii="Times New Roman" w:eastAsia="Times New Roman" w:hAnsi="Times New Roman" w:cs="Times New Roman"/>
          <w:sz w:val="24"/>
          <w:szCs w:val="24"/>
        </w:rPr>
        <w:t xml:space="preserve">Terhorst, C. P. (2011). Experimental evolution of protozoan traits in response to interspecific competition. </w:t>
      </w:r>
      <w:r w:rsidRPr="001C2302">
        <w:rPr>
          <w:rFonts w:ascii="Times New Roman" w:eastAsia="Times New Roman" w:hAnsi="Times New Roman" w:cs="Times New Roman"/>
          <w:i/>
          <w:iCs/>
          <w:sz w:val="24"/>
          <w:szCs w:val="24"/>
        </w:rPr>
        <w:t>Journal of Evolutionary Biology</w:t>
      </w:r>
      <w:r w:rsidRPr="001C2302">
        <w:rPr>
          <w:rFonts w:ascii="Times New Roman" w:eastAsia="Times New Roman" w:hAnsi="Times New Roman" w:cs="Times New Roman"/>
          <w:sz w:val="24"/>
          <w:szCs w:val="24"/>
        </w:rPr>
        <w:t xml:space="preserve">, </w:t>
      </w:r>
      <w:r w:rsidRPr="001C2302">
        <w:rPr>
          <w:rFonts w:ascii="Times New Roman" w:eastAsia="Times New Roman" w:hAnsi="Times New Roman" w:cs="Times New Roman"/>
          <w:i/>
          <w:iCs/>
          <w:sz w:val="24"/>
          <w:szCs w:val="24"/>
        </w:rPr>
        <w:t>24</w:t>
      </w:r>
      <w:r w:rsidRPr="001C2302">
        <w:rPr>
          <w:rFonts w:ascii="Times New Roman" w:eastAsia="Times New Roman" w:hAnsi="Times New Roman" w:cs="Times New Roman"/>
          <w:sz w:val="24"/>
          <w:szCs w:val="24"/>
        </w:rPr>
        <w:t>(1), 36–46. https://doi.org/10.1111/j.1420-9101.2010.02140.x</w:t>
      </w:r>
    </w:p>
    <w:p w14:paraId="6B4E8E20" w14:textId="77777777" w:rsidR="001C2302" w:rsidRPr="001C2302" w:rsidRDefault="001C2302" w:rsidP="001C2302">
      <w:pPr>
        <w:spacing w:before="100" w:beforeAutospacing="1" w:after="100" w:afterAutospacing="1" w:line="240" w:lineRule="auto"/>
        <w:ind w:left="480" w:hanging="480"/>
        <w:rPr>
          <w:rFonts w:ascii="Times New Roman" w:eastAsia="Times New Roman" w:hAnsi="Times New Roman" w:cs="Times New Roman"/>
          <w:sz w:val="24"/>
          <w:szCs w:val="24"/>
        </w:rPr>
      </w:pPr>
      <w:r w:rsidRPr="001C2302">
        <w:rPr>
          <w:rFonts w:ascii="Times New Roman" w:eastAsia="Times New Roman" w:hAnsi="Times New Roman" w:cs="Times New Roman"/>
          <w:sz w:val="24"/>
          <w:szCs w:val="24"/>
        </w:rPr>
        <w:t xml:space="preserve">Weber, M. G., Wagner, C. E., Best, R. J., Harmon, L. J., &amp; Matthews, B. (2017). Evolution in a Community Context: On Integrating Ecological Interactions and Macroevolution. </w:t>
      </w:r>
      <w:r w:rsidRPr="001C2302">
        <w:rPr>
          <w:rFonts w:ascii="Times New Roman" w:eastAsia="Times New Roman" w:hAnsi="Times New Roman" w:cs="Times New Roman"/>
          <w:i/>
          <w:iCs/>
          <w:sz w:val="24"/>
          <w:szCs w:val="24"/>
        </w:rPr>
        <w:t>Trends in Ecology and Evolution</w:t>
      </w:r>
      <w:r w:rsidRPr="001C2302">
        <w:rPr>
          <w:rFonts w:ascii="Times New Roman" w:eastAsia="Times New Roman" w:hAnsi="Times New Roman" w:cs="Times New Roman"/>
          <w:sz w:val="24"/>
          <w:szCs w:val="24"/>
        </w:rPr>
        <w:t xml:space="preserve">, </w:t>
      </w:r>
      <w:r w:rsidRPr="001C2302">
        <w:rPr>
          <w:rFonts w:ascii="Times New Roman" w:eastAsia="Times New Roman" w:hAnsi="Times New Roman" w:cs="Times New Roman"/>
          <w:i/>
          <w:iCs/>
          <w:sz w:val="24"/>
          <w:szCs w:val="24"/>
        </w:rPr>
        <w:t>32</w:t>
      </w:r>
      <w:r w:rsidRPr="001C2302">
        <w:rPr>
          <w:rFonts w:ascii="Times New Roman" w:eastAsia="Times New Roman" w:hAnsi="Times New Roman" w:cs="Times New Roman"/>
          <w:sz w:val="24"/>
          <w:szCs w:val="24"/>
        </w:rPr>
        <w:t>(4), 291–304. https://doi.org/10.1016/j.tree.2017.01.003</w:t>
      </w:r>
    </w:p>
    <w:p w14:paraId="3FAF5F94" w14:textId="77777777" w:rsidR="001C2302" w:rsidRPr="001C2302" w:rsidRDefault="001C2302" w:rsidP="001C2302">
      <w:pPr>
        <w:spacing w:before="100" w:beforeAutospacing="1" w:after="100" w:afterAutospacing="1" w:line="240" w:lineRule="auto"/>
        <w:ind w:left="480" w:hanging="480"/>
        <w:rPr>
          <w:rFonts w:ascii="Times New Roman" w:eastAsia="Times New Roman" w:hAnsi="Times New Roman" w:cs="Times New Roman"/>
          <w:sz w:val="24"/>
          <w:szCs w:val="24"/>
        </w:rPr>
      </w:pPr>
      <w:r w:rsidRPr="001C2302">
        <w:rPr>
          <w:rFonts w:ascii="Times New Roman" w:eastAsia="Times New Roman" w:hAnsi="Times New Roman" w:cs="Times New Roman"/>
          <w:sz w:val="24"/>
          <w:szCs w:val="24"/>
        </w:rPr>
        <w:t xml:space="preserve">Zook, A. E., </w:t>
      </w:r>
      <w:proofErr w:type="spellStart"/>
      <w:r w:rsidRPr="001C2302">
        <w:rPr>
          <w:rFonts w:ascii="Times New Roman" w:eastAsia="Times New Roman" w:hAnsi="Times New Roman" w:cs="Times New Roman"/>
          <w:sz w:val="24"/>
          <w:szCs w:val="24"/>
        </w:rPr>
        <w:t>Eklof</w:t>
      </w:r>
      <w:proofErr w:type="spellEnd"/>
      <w:r w:rsidRPr="001C2302">
        <w:rPr>
          <w:rFonts w:ascii="Times New Roman" w:eastAsia="Times New Roman" w:hAnsi="Times New Roman" w:cs="Times New Roman"/>
          <w:sz w:val="24"/>
          <w:szCs w:val="24"/>
        </w:rPr>
        <w:t xml:space="preserve">, A., Jacob, U., &amp; </w:t>
      </w:r>
      <w:proofErr w:type="spellStart"/>
      <w:r w:rsidRPr="001C2302">
        <w:rPr>
          <w:rFonts w:ascii="Times New Roman" w:eastAsia="Times New Roman" w:hAnsi="Times New Roman" w:cs="Times New Roman"/>
          <w:sz w:val="24"/>
          <w:szCs w:val="24"/>
        </w:rPr>
        <w:t>Allesina</w:t>
      </w:r>
      <w:proofErr w:type="spellEnd"/>
      <w:r w:rsidRPr="001C2302">
        <w:rPr>
          <w:rFonts w:ascii="Times New Roman" w:eastAsia="Times New Roman" w:hAnsi="Times New Roman" w:cs="Times New Roman"/>
          <w:sz w:val="24"/>
          <w:szCs w:val="24"/>
        </w:rPr>
        <w:t xml:space="preserve">, S. (2011). Food webs: Ordering species according to body size yields high degree of </w:t>
      </w:r>
      <w:proofErr w:type="spellStart"/>
      <w:r w:rsidRPr="001C2302">
        <w:rPr>
          <w:rFonts w:ascii="Times New Roman" w:eastAsia="Times New Roman" w:hAnsi="Times New Roman" w:cs="Times New Roman"/>
          <w:sz w:val="24"/>
          <w:szCs w:val="24"/>
        </w:rPr>
        <w:t>intervality</w:t>
      </w:r>
      <w:proofErr w:type="spellEnd"/>
      <w:r w:rsidRPr="001C2302">
        <w:rPr>
          <w:rFonts w:ascii="Times New Roman" w:eastAsia="Times New Roman" w:hAnsi="Times New Roman" w:cs="Times New Roman"/>
          <w:sz w:val="24"/>
          <w:szCs w:val="24"/>
        </w:rPr>
        <w:t xml:space="preserve">. </w:t>
      </w:r>
      <w:r w:rsidRPr="001C2302">
        <w:rPr>
          <w:rFonts w:ascii="Times New Roman" w:eastAsia="Times New Roman" w:hAnsi="Times New Roman" w:cs="Times New Roman"/>
          <w:i/>
          <w:iCs/>
          <w:sz w:val="24"/>
          <w:szCs w:val="24"/>
        </w:rPr>
        <w:t>Journal of Theoretical Biology</w:t>
      </w:r>
      <w:r w:rsidRPr="001C2302">
        <w:rPr>
          <w:rFonts w:ascii="Times New Roman" w:eastAsia="Times New Roman" w:hAnsi="Times New Roman" w:cs="Times New Roman"/>
          <w:sz w:val="24"/>
          <w:szCs w:val="24"/>
        </w:rPr>
        <w:t xml:space="preserve">, </w:t>
      </w:r>
      <w:r w:rsidRPr="001C2302">
        <w:rPr>
          <w:rFonts w:ascii="Times New Roman" w:eastAsia="Times New Roman" w:hAnsi="Times New Roman" w:cs="Times New Roman"/>
          <w:i/>
          <w:iCs/>
          <w:sz w:val="24"/>
          <w:szCs w:val="24"/>
        </w:rPr>
        <w:t>271</w:t>
      </w:r>
      <w:r w:rsidRPr="001C2302">
        <w:rPr>
          <w:rFonts w:ascii="Times New Roman" w:eastAsia="Times New Roman" w:hAnsi="Times New Roman" w:cs="Times New Roman"/>
          <w:sz w:val="24"/>
          <w:szCs w:val="24"/>
        </w:rPr>
        <w:t>(1), 106–113. https://doi.org/10.1016/j.jtbi.2010.11.045</w:t>
      </w:r>
    </w:p>
    <w:p w14:paraId="5B866A7D" w14:textId="77777777" w:rsidR="000576DB" w:rsidRDefault="000576DB" w:rsidP="000576DB">
      <w:pPr>
        <w:spacing w:line="240" w:lineRule="auto"/>
        <w:rPr>
          <w:rFonts w:ascii="Times New Roman" w:hAnsi="Times New Roman" w:cs="Times New Roman"/>
          <w:sz w:val="24"/>
          <w:szCs w:val="24"/>
        </w:rPr>
      </w:pPr>
    </w:p>
    <w:p w14:paraId="690CB65B" w14:textId="14FF323E" w:rsidR="00A21CA9" w:rsidRDefault="00A21CA9" w:rsidP="00A21CA9">
      <w:pPr>
        <w:spacing w:line="240" w:lineRule="auto"/>
        <w:rPr>
          <w:rFonts w:ascii="Times New Roman" w:hAnsi="Times New Roman" w:cs="Times New Roman"/>
          <w:sz w:val="24"/>
          <w:szCs w:val="24"/>
        </w:rPr>
      </w:pPr>
    </w:p>
    <w:p w14:paraId="1D3743E0" w14:textId="319419BC" w:rsidR="00EA3F65" w:rsidRDefault="000576DB" w:rsidP="00A21CA9">
      <w:pPr>
        <w:spacing w:line="240" w:lineRule="auto"/>
        <w:rPr>
          <w:rFonts w:ascii="Times New Roman" w:hAnsi="Times New Roman" w:cs="Times New Roman"/>
          <w:sz w:val="24"/>
          <w:szCs w:val="24"/>
        </w:rPr>
      </w:pPr>
      <w:r>
        <w:rPr>
          <w:rFonts w:ascii="Times New Roman" w:hAnsi="Times New Roman" w:cs="Times New Roman"/>
          <w:sz w:val="24"/>
          <w:szCs w:val="24"/>
        </w:rPr>
        <w:t>Unused text:</w:t>
      </w:r>
    </w:p>
    <w:p w14:paraId="42658F1B" w14:textId="77777777" w:rsidR="00EA3F65" w:rsidRDefault="00EA3F65" w:rsidP="00EA3F65">
      <w:pPr>
        <w:spacing w:line="240" w:lineRule="auto"/>
        <w:rPr>
          <w:rFonts w:ascii="Times New Roman" w:hAnsi="Times New Roman" w:cs="Times New Roman"/>
          <w:sz w:val="24"/>
          <w:szCs w:val="24"/>
        </w:rPr>
      </w:pPr>
      <w:r>
        <w:rPr>
          <w:rFonts w:ascii="Times New Roman" w:hAnsi="Times New Roman" w:cs="Times New Roman"/>
          <w:sz w:val="24"/>
          <w:szCs w:val="24"/>
        </w:rPr>
        <w:t xml:space="preserve">We explored how networks with large assemblage of competing species change with eco-evolutionary dynamic and which conditions promote and maintain certain stabilizing structures. Additionally, we also explored how trait distribution of species in community changes as species coevolve. </w:t>
      </w:r>
    </w:p>
    <w:p w14:paraId="23B4B6F4" w14:textId="77777777" w:rsidR="00AD2279" w:rsidRDefault="00AD2279" w:rsidP="00AD2279">
      <w:pPr>
        <w:spacing w:line="240" w:lineRule="auto"/>
        <w:rPr>
          <w:rFonts w:ascii="Times New Roman" w:hAnsi="Times New Roman" w:cs="Times New Roman"/>
          <w:sz w:val="24"/>
          <w:szCs w:val="24"/>
        </w:rPr>
      </w:pPr>
      <w:r>
        <w:rPr>
          <w:rFonts w:ascii="Times New Roman" w:hAnsi="Times New Roman" w:cs="Times New Roman"/>
          <w:sz w:val="24"/>
          <w:szCs w:val="24"/>
        </w:rPr>
        <w:t xml:space="preserve">However, modularity values measure the presence of clusters within a community where number of links within a cluster is higher (or the links have higher weights) than the links between  clusters. Thus, species closer to each other on a trait axis would have more and stronger links between them. After subjected to competitive dynamics, if the links between species are breaking at uniform intervals, fewer modular structures would emerge since there will be higher proportion of links between clusters compared to the case where links are disappearing in a non-uniform manner. </w:t>
      </w:r>
    </w:p>
    <w:p w14:paraId="370FD88B" w14:textId="77777777" w:rsidR="00436B76" w:rsidRDefault="00436B76" w:rsidP="00436B76">
      <w:pPr>
        <w:spacing w:line="240" w:lineRule="auto"/>
        <w:rPr>
          <w:rFonts w:ascii="Times New Roman" w:hAnsi="Times New Roman" w:cs="Times New Roman"/>
          <w:sz w:val="24"/>
          <w:szCs w:val="24"/>
        </w:rPr>
      </w:pPr>
      <w:r>
        <w:rPr>
          <w:rFonts w:ascii="Times New Roman" w:hAnsi="Times New Roman" w:cs="Times New Roman"/>
          <w:sz w:val="24"/>
          <w:szCs w:val="24"/>
        </w:rPr>
        <w:t xml:space="preserve">Basic premise of the model used here informs that negative selection pressures imposed by competition should result either in local extinctions and/or species evolving their traits to reduce the competition and thus eventually escaping the competition altogether (since no explicit upper </w:t>
      </w:r>
      <w:r>
        <w:rPr>
          <w:rFonts w:ascii="Times New Roman" w:hAnsi="Times New Roman" w:cs="Times New Roman"/>
          <w:sz w:val="24"/>
          <w:szCs w:val="24"/>
        </w:rPr>
        <w:lastRenderedPageBreak/>
        <w:t xml:space="preserve">or lower bounds are imposed on trait values). However, this “eventuality” can vary considerably and would depend on relevant parameters in the dynamic, as our results suggest. And before this eventuality of species escaping competition altogether, highly persistent network structure and trait spacing patterns can emerge, which are explicitly the results of competitive dynamics. </w:t>
      </w:r>
    </w:p>
    <w:p w14:paraId="75F31CBE" w14:textId="77777777" w:rsidR="00436B76" w:rsidRDefault="00436B76" w:rsidP="00436B76">
      <w:pPr>
        <w:spacing w:line="240" w:lineRule="auto"/>
        <w:rPr>
          <w:rFonts w:ascii="Times New Roman" w:hAnsi="Times New Roman" w:cs="Times New Roman"/>
          <w:sz w:val="24"/>
          <w:szCs w:val="24"/>
        </w:rPr>
      </w:pPr>
      <w:r>
        <w:rPr>
          <w:rFonts w:ascii="Times New Roman" w:hAnsi="Times New Roman" w:cs="Times New Roman"/>
          <w:sz w:val="24"/>
          <w:szCs w:val="24"/>
        </w:rPr>
        <w:t xml:space="preserve">The case of decreasing connectance is simple. Extinctions can reduce the number of maximum possible number of links in a network thus possibly inflating the connectance value, but extinctions will be associated with further loss of interactions as well thus keeping the trend of decreasing connectance values. </w:t>
      </w:r>
    </w:p>
    <w:p w14:paraId="14FCD434" w14:textId="77777777" w:rsidR="00EA3F65" w:rsidRDefault="00EA3F65" w:rsidP="00A21CA9">
      <w:pPr>
        <w:spacing w:line="240" w:lineRule="auto"/>
        <w:rPr>
          <w:rFonts w:ascii="Times New Roman" w:hAnsi="Times New Roman" w:cs="Times New Roman"/>
          <w:sz w:val="24"/>
          <w:szCs w:val="24"/>
        </w:rPr>
      </w:pPr>
    </w:p>
    <w:p w14:paraId="48B3A874" w14:textId="0AA2C393" w:rsidR="00260154" w:rsidRDefault="00846AA5" w:rsidP="00B558AF">
      <w:pPr>
        <w:spacing w:line="240" w:lineRule="auto"/>
        <w:rPr>
          <w:rFonts w:ascii="Times New Roman" w:hAnsi="Times New Roman" w:cs="Times New Roman"/>
          <w:sz w:val="24"/>
          <w:szCs w:val="24"/>
        </w:rPr>
      </w:pPr>
      <w:r>
        <w:rPr>
          <w:rFonts w:ascii="Times New Roman" w:hAnsi="Times New Roman" w:cs="Times New Roman"/>
          <w:sz w:val="24"/>
          <w:szCs w:val="24"/>
        </w:rPr>
        <w:t>References.</w:t>
      </w:r>
    </w:p>
    <w:p w14:paraId="7FF5DDA6" w14:textId="77777777" w:rsidR="00260154" w:rsidRPr="005F4244" w:rsidRDefault="00260154" w:rsidP="00B558AF">
      <w:pPr>
        <w:spacing w:line="240" w:lineRule="auto"/>
        <w:rPr>
          <w:rFonts w:ascii="Times New Roman" w:hAnsi="Times New Roman" w:cs="Times New Roman"/>
          <w:sz w:val="24"/>
          <w:szCs w:val="24"/>
        </w:rPr>
      </w:pPr>
    </w:p>
    <w:p w14:paraId="6FBF716B" w14:textId="4F7F51CE" w:rsidR="004C6030" w:rsidRPr="005F4244" w:rsidRDefault="00CD15A4" w:rsidP="00B558AF">
      <w:pPr>
        <w:spacing w:line="240" w:lineRule="auto"/>
        <w:rPr>
          <w:rFonts w:ascii="Times New Roman" w:hAnsi="Times New Roman" w:cs="Times New Roman"/>
          <w:sz w:val="24"/>
          <w:szCs w:val="24"/>
        </w:rPr>
      </w:pPr>
      <w:r w:rsidRPr="005F4244">
        <w:rPr>
          <w:rFonts w:ascii="Times New Roman" w:hAnsi="Times New Roman" w:cs="Times New Roman"/>
          <w:sz w:val="24"/>
          <w:szCs w:val="24"/>
        </w:rPr>
        <w:t xml:space="preserve"> </w:t>
      </w:r>
    </w:p>
    <w:p w14:paraId="122BEB97" w14:textId="77777777" w:rsidR="009B37DD" w:rsidRDefault="009B37DD" w:rsidP="008C6665">
      <w:pPr>
        <w:spacing w:line="240" w:lineRule="auto"/>
        <w:rPr>
          <w:rFonts w:ascii="Times New Roman" w:hAnsi="Times New Roman" w:cs="Times New Roman"/>
          <w:sz w:val="24"/>
          <w:szCs w:val="24"/>
        </w:rPr>
      </w:pPr>
    </w:p>
    <w:p w14:paraId="3D4D1F70" w14:textId="77777777" w:rsidR="009B37DD" w:rsidRDefault="009B37DD" w:rsidP="008C6665">
      <w:pPr>
        <w:spacing w:line="240" w:lineRule="auto"/>
        <w:rPr>
          <w:rFonts w:ascii="Times New Roman" w:hAnsi="Times New Roman" w:cs="Times New Roman"/>
          <w:sz w:val="24"/>
          <w:szCs w:val="24"/>
        </w:rPr>
      </w:pPr>
    </w:p>
    <w:sectPr w:rsidR="009B3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D1FA8"/>
    <w:multiLevelType w:val="hybridMultilevel"/>
    <w:tmpl w:val="07A245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E30B1D"/>
    <w:multiLevelType w:val="hybridMultilevel"/>
    <w:tmpl w:val="9A2C1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A3794D"/>
    <w:multiLevelType w:val="hybridMultilevel"/>
    <w:tmpl w:val="100C0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CD442D"/>
    <w:multiLevelType w:val="hybridMultilevel"/>
    <w:tmpl w:val="870EC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A2219B"/>
    <w:multiLevelType w:val="hybridMultilevel"/>
    <w:tmpl w:val="9A2C1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B01DE0"/>
    <w:multiLevelType w:val="hybridMultilevel"/>
    <w:tmpl w:val="D50A8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en Baines">
    <w15:presenceInfo w15:providerId="Windows Live" w15:userId="d1f531b7e428f036"/>
  </w15:person>
  <w15:person w15:author="mihir umarani">
    <w15:presenceInfo w15:providerId="Windows Live" w15:userId="d94e6ba55e942ed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AD"/>
    <w:rsid w:val="000033EA"/>
    <w:rsid w:val="00006A32"/>
    <w:rsid w:val="00007CDD"/>
    <w:rsid w:val="00010061"/>
    <w:rsid w:val="0001362E"/>
    <w:rsid w:val="00013834"/>
    <w:rsid w:val="00013A6B"/>
    <w:rsid w:val="00017049"/>
    <w:rsid w:val="00017D1E"/>
    <w:rsid w:val="00021D26"/>
    <w:rsid w:val="0002375C"/>
    <w:rsid w:val="00023C6D"/>
    <w:rsid w:val="00023E5C"/>
    <w:rsid w:val="000244FE"/>
    <w:rsid w:val="00025DF0"/>
    <w:rsid w:val="00026987"/>
    <w:rsid w:val="000324BF"/>
    <w:rsid w:val="00033A1A"/>
    <w:rsid w:val="00036BB7"/>
    <w:rsid w:val="00043829"/>
    <w:rsid w:val="000438EB"/>
    <w:rsid w:val="00043AE2"/>
    <w:rsid w:val="00043E0C"/>
    <w:rsid w:val="000445CC"/>
    <w:rsid w:val="000463B0"/>
    <w:rsid w:val="000529CD"/>
    <w:rsid w:val="00057349"/>
    <w:rsid w:val="000576DB"/>
    <w:rsid w:val="00063942"/>
    <w:rsid w:val="000652C5"/>
    <w:rsid w:val="00065811"/>
    <w:rsid w:val="00066BED"/>
    <w:rsid w:val="00071898"/>
    <w:rsid w:val="00080F9B"/>
    <w:rsid w:val="00081A38"/>
    <w:rsid w:val="00082A53"/>
    <w:rsid w:val="000A0DE0"/>
    <w:rsid w:val="000B1FB8"/>
    <w:rsid w:val="000B4D57"/>
    <w:rsid w:val="000C0078"/>
    <w:rsid w:val="000C0D5D"/>
    <w:rsid w:val="000C10F6"/>
    <w:rsid w:val="000C2066"/>
    <w:rsid w:val="000C3BFF"/>
    <w:rsid w:val="000D080A"/>
    <w:rsid w:val="000D1386"/>
    <w:rsid w:val="000D1D59"/>
    <w:rsid w:val="000D21AA"/>
    <w:rsid w:val="000D302A"/>
    <w:rsid w:val="000D4DC0"/>
    <w:rsid w:val="000F0133"/>
    <w:rsid w:val="000F0BF3"/>
    <w:rsid w:val="000F26FD"/>
    <w:rsid w:val="000F2B1B"/>
    <w:rsid w:val="000F6CBC"/>
    <w:rsid w:val="001059DC"/>
    <w:rsid w:val="00105F17"/>
    <w:rsid w:val="00115A49"/>
    <w:rsid w:val="0012285C"/>
    <w:rsid w:val="00124F95"/>
    <w:rsid w:val="00127029"/>
    <w:rsid w:val="00127B8A"/>
    <w:rsid w:val="00133A40"/>
    <w:rsid w:val="00135F1D"/>
    <w:rsid w:val="0014227D"/>
    <w:rsid w:val="001476CA"/>
    <w:rsid w:val="00153142"/>
    <w:rsid w:val="00154FC8"/>
    <w:rsid w:val="00155C72"/>
    <w:rsid w:val="00155E91"/>
    <w:rsid w:val="00156800"/>
    <w:rsid w:val="00156EF7"/>
    <w:rsid w:val="001652E5"/>
    <w:rsid w:val="001659E4"/>
    <w:rsid w:val="0017632B"/>
    <w:rsid w:val="00183536"/>
    <w:rsid w:val="0018464C"/>
    <w:rsid w:val="00184857"/>
    <w:rsid w:val="00190568"/>
    <w:rsid w:val="001A48AA"/>
    <w:rsid w:val="001A6A69"/>
    <w:rsid w:val="001A6B18"/>
    <w:rsid w:val="001B0F42"/>
    <w:rsid w:val="001C04EE"/>
    <w:rsid w:val="001C2302"/>
    <w:rsid w:val="001C6885"/>
    <w:rsid w:val="001D00E0"/>
    <w:rsid w:val="001D1837"/>
    <w:rsid w:val="001D277C"/>
    <w:rsid w:val="001D30D8"/>
    <w:rsid w:val="001D31AA"/>
    <w:rsid w:val="001D4350"/>
    <w:rsid w:val="001D45EA"/>
    <w:rsid w:val="001E0685"/>
    <w:rsid w:val="001E0B9F"/>
    <w:rsid w:val="001E1DA6"/>
    <w:rsid w:val="001E650C"/>
    <w:rsid w:val="001F1155"/>
    <w:rsid w:val="001F172E"/>
    <w:rsid w:val="001F22DF"/>
    <w:rsid w:val="001F47F6"/>
    <w:rsid w:val="00200AA3"/>
    <w:rsid w:val="00200D45"/>
    <w:rsid w:val="00202FB5"/>
    <w:rsid w:val="00207302"/>
    <w:rsid w:val="00210A13"/>
    <w:rsid w:val="00212C46"/>
    <w:rsid w:val="00212DF1"/>
    <w:rsid w:val="00214C2D"/>
    <w:rsid w:val="00216DEE"/>
    <w:rsid w:val="0022142C"/>
    <w:rsid w:val="00222D99"/>
    <w:rsid w:val="002345C6"/>
    <w:rsid w:val="00234F51"/>
    <w:rsid w:val="00236375"/>
    <w:rsid w:val="002412A7"/>
    <w:rsid w:val="0024157B"/>
    <w:rsid w:val="00243481"/>
    <w:rsid w:val="002465AE"/>
    <w:rsid w:val="00251E7A"/>
    <w:rsid w:val="00253652"/>
    <w:rsid w:val="00255151"/>
    <w:rsid w:val="0025743A"/>
    <w:rsid w:val="00260154"/>
    <w:rsid w:val="002706AD"/>
    <w:rsid w:val="00275EED"/>
    <w:rsid w:val="00275F20"/>
    <w:rsid w:val="0027719B"/>
    <w:rsid w:val="00285A42"/>
    <w:rsid w:val="00293277"/>
    <w:rsid w:val="002A2F72"/>
    <w:rsid w:val="002A50BB"/>
    <w:rsid w:val="002A5556"/>
    <w:rsid w:val="002A5A04"/>
    <w:rsid w:val="002A6484"/>
    <w:rsid w:val="002A65B5"/>
    <w:rsid w:val="002B1878"/>
    <w:rsid w:val="002B2EC5"/>
    <w:rsid w:val="002B526B"/>
    <w:rsid w:val="002C08F8"/>
    <w:rsid w:val="002C0DF7"/>
    <w:rsid w:val="002C4D4A"/>
    <w:rsid w:val="002D2D88"/>
    <w:rsid w:val="002D3844"/>
    <w:rsid w:val="002E55C8"/>
    <w:rsid w:val="002E76B7"/>
    <w:rsid w:val="002E7FDF"/>
    <w:rsid w:val="002F079A"/>
    <w:rsid w:val="002F0A61"/>
    <w:rsid w:val="002F0B11"/>
    <w:rsid w:val="002F0DB1"/>
    <w:rsid w:val="002F2CA9"/>
    <w:rsid w:val="0030006B"/>
    <w:rsid w:val="00301201"/>
    <w:rsid w:val="003051CF"/>
    <w:rsid w:val="00307EB1"/>
    <w:rsid w:val="00316F33"/>
    <w:rsid w:val="00320DF8"/>
    <w:rsid w:val="003318D0"/>
    <w:rsid w:val="003376EC"/>
    <w:rsid w:val="00345308"/>
    <w:rsid w:val="00347710"/>
    <w:rsid w:val="003506D6"/>
    <w:rsid w:val="003532F8"/>
    <w:rsid w:val="00354CF9"/>
    <w:rsid w:val="00354EEA"/>
    <w:rsid w:val="00356345"/>
    <w:rsid w:val="00356DF8"/>
    <w:rsid w:val="00356EDE"/>
    <w:rsid w:val="0036062B"/>
    <w:rsid w:val="00362C5C"/>
    <w:rsid w:val="003650A5"/>
    <w:rsid w:val="003658DC"/>
    <w:rsid w:val="0036773F"/>
    <w:rsid w:val="00367B99"/>
    <w:rsid w:val="00371A37"/>
    <w:rsid w:val="003817E3"/>
    <w:rsid w:val="00382CC2"/>
    <w:rsid w:val="00384002"/>
    <w:rsid w:val="00386DC8"/>
    <w:rsid w:val="003874B5"/>
    <w:rsid w:val="003941CD"/>
    <w:rsid w:val="003A2A1D"/>
    <w:rsid w:val="003A42D0"/>
    <w:rsid w:val="003B10AC"/>
    <w:rsid w:val="003B212C"/>
    <w:rsid w:val="003C15B3"/>
    <w:rsid w:val="003C4437"/>
    <w:rsid w:val="003D529F"/>
    <w:rsid w:val="003D7310"/>
    <w:rsid w:val="003E0B29"/>
    <w:rsid w:val="003E114C"/>
    <w:rsid w:val="003E2B39"/>
    <w:rsid w:val="003E368E"/>
    <w:rsid w:val="003F45A2"/>
    <w:rsid w:val="003F6394"/>
    <w:rsid w:val="003F658B"/>
    <w:rsid w:val="003F7F70"/>
    <w:rsid w:val="0040065C"/>
    <w:rsid w:val="00400EB9"/>
    <w:rsid w:val="00403139"/>
    <w:rsid w:val="004031B7"/>
    <w:rsid w:val="00404CB6"/>
    <w:rsid w:val="00405C28"/>
    <w:rsid w:val="0041117D"/>
    <w:rsid w:val="00412F92"/>
    <w:rsid w:val="00415966"/>
    <w:rsid w:val="0042064C"/>
    <w:rsid w:val="00420DA7"/>
    <w:rsid w:val="00424463"/>
    <w:rsid w:val="00424D19"/>
    <w:rsid w:val="00427487"/>
    <w:rsid w:val="00433095"/>
    <w:rsid w:val="00435019"/>
    <w:rsid w:val="00436941"/>
    <w:rsid w:val="00436B76"/>
    <w:rsid w:val="00450E8E"/>
    <w:rsid w:val="00451846"/>
    <w:rsid w:val="00454935"/>
    <w:rsid w:val="004576CE"/>
    <w:rsid w:val="00462C4F"/>
    <w:rsid w:val="004646A4"/>
    <w:rsid w:val="0047118F"/>
    <w:rsid w:val="004764F4"/>
    <w:rsid w:val="00477453"/>
    <w:rsid w:val="004813B0"/>
    <w:rsid w:val="0048160F"/>
    <w:rsid w:val="004850B3"/>
    <w:rsid w:val="00486165"/>
    <w:rsid w:val="004901C6"/>
    <w:rsid w:val="004903F9"/>
    <w:rsid w:val="004906E2"/>
    <w:rsid w:val="004A6792"/>
    <w:rsid w:val="004B434C"/>
    <w:rsid w:val="004C6030"/>
    <w:rsid w:val="004C6A0E"/>
    <w:rsid w:val="004C7340"/>
    <w:rsid w:val="004D0AB2"/>
    <w:rsid w:val="004D0CF5"/>
    <w:rsid w:val="004E58E3"/>
    <w:rsid w:val="004E67D4"/>
    <w:rsid w:val="004E763D"/>
    <w:rsid w:val="004F0839"/>
    <w:rsid w:val="004F6EED"/>
    <w:rsid w:val="004F7FB0"/>
    <w:rsid w:val="00502268"/>
    <w:rsid w:val="0050691F"/>
    <w:rsid w:val="005204F5"/>
    <w:rsid w:val="005207F0"/>
    <w:rsid w:val="005218CB"/>
    <w:rsid w:val="005252E5"/>
    <w:rsid w:val="005274E4"/>
    <w:rsid w:val="00535EF3"/>
    <w:rsid w:val="00540AA5"/>
    <w:rsid w:val="00543FE4"/>
    <w:rsid w:val="0054765F"/>
    <w:rsid w:val="005534FC"/>
    <w:rsid w:val="005538A7"/>
    <w:rsid w:val="0055706E"/>
    <w:rsid w:val="00565874"/>
    <w:rsid w:val="00566CED"/>
    <w:rsid w:val="0057234B"/>
    <w:rsid w:val="005767CA"/>
    <w:rsid w:val="00587C7F"/>
    <w:rsid w:val="00597AA3"/>
    <w:rsid w:val="005A2184"/>
    <w:rsid w:val="005A33F0"/>
    <w:rsid w:val="005B2979"/>
    <w:rsid w:val="005C4B33"/>
    <w:rsid w:val="005D26FA"/>
    <w:rsid w:val="005E11AA"/>
    <w:rsid w:val="005E1DB1"/>
    <w:rsid w:val="005E2791"/>
    <w:rsid w:val="005E42BB"/>
    <w:rsid w:val="005F4244"/>
    <w:rsid w:val="006042BD"/>
    <w:rsid w:val="00604C2F"/>
    <w:rsid w:val="006062BB"/>
    <w:rsid w:val="0061415A"/>
    <w:rsid w:val="00615445"/>
    <w:rsid w:val="0061581B"/>
    <w:rsid w:val="00620E20"/>
    <w:rsid w:val="00621C27"/>
    <w:rsid w:val="00625673"/>
    <w:rsid w:val="00633326"/>
    <w:rsid w:val="00635406"/>
    <w:rsid w:val="00644643"/>
    <w:rsid w:val="00651F5A"/>
    <w:rsid w:val="006522CB"/>
    <w:rsid w:val="006547BD"/>
    <w:rsid w:val="00660278"/>
    <w:rsid w:val="006624F3"/>
    <w:rsid w:val="00663E69"/>
    <w:rsid w:val="00665AA6"/>
    <w:rsid w:val="0067231F"/>
    <w:rsid w:val="00674D09"/>
    <w:rsid w:val="00693A6E"/>
    <w:rsid w:val="00695072"/>
    <w:rsid w:val="006951A9"/>
    <w:rsid w:val="006A2AD0"/>
    <w:rsid w:val="006A625B"/>
    <w:rsid w:val="006A66F5"/>
    <w:rsid w:val="006B22EC"/>
    <w:rsid w:val="006B519A"/>
    <w:rsid w:val="006C65E1"/>
    <w:rsid w:val="006C66D9"/>
    <w:rsid w:val="006D67D0"/>
    <w:rsid w:val="006E1638"/>
    <w:rsid w:val="006E3370"/>
    <w:rsid w:val="006E4B16"/>
    <w:rsid w:val="006E4B4E"/>
    <w:rsid w:val="006F1494"/>
    <w:rsid w:val="006F3800"/>
    <w:rsid w:val="00701227"/>
    <w:rsid w:val="00703612"/>
    <w:rsid w:val="0070578C"/>
    <w:rsid w:val="00707A3B"/>
    <w:rsid w:val="00721F4A"/>
    <w:rsid w:val="00723123"/>
    <w:rsid w:val="0073043C"/>
    <w:rsid w:val="007328E9"/>
    <w:rsid w:val="007373C4"/>
    <w:rsid w:val="00746DD9"/>
    <w:rsid w:val="007523BB"/>
    <w:rsid w:val="00752894"/>
    <w:rsid w:val="007539EF"/>
    <w:rsid w:val="0075580B"/>
    <w:rsid w:val="00760AB5"/>
    <w:rsid w:val="00761289"/>
    <w:rsid w:val="007702CC"/>
    <w:rsid w:val="007748AC"/>
    <w:rsid w:val="0077639A"/>
    <w:rsid w:val="00781232"/>
    <w:rsid w:val="00781597"/>
    <w:rsid w:val="007879E9"/>
    <w:rsid w:val="00793E9B"/>
    <w:rsid w:val="00794A5C"/>
    <w:rsid w:val="007A321E"/>
    <w:rsid w:val="007A440D"/>
    <w:rsid w:val="007B22CE"/>
    <w:rsid w:val="007B3565"/>
    <w:rsid w:val="007B55BD"/>
    <w:rsid w:val="007C0A9C"/>
    <w:rsid w:val="007C132A"/>
    <w:rsid w:val="007C40FF"/>
    <w:rsid w:val="007D32FD"/>
    <w:rsid w:val="007D3F4F"/>
    <w:rsid w:val="007D62DB"/>
    <w:rsid w:val="007D7F51"/>
    <w:rsid w:val="007E0C7A"/>
    <w:rsid w:val="007E7837"/>
    <w:rsid w:val="007E7BFB"/>
    <w:rsid w:val="007F3F10"/>
    <w:rsid w:val="007F60B2"/>
    <w:rsid w:val="007F7891"/>
    <w:rsid w:val="00800C6E"/>
    <w:rsid w:val="00801AA7"/>
    <w:rsid w:val="00802058"/>
    <w:rsid w:val="00807B00"/>
    <w:rsid w:val="00815382"/>
    <w:rsid w:val="008156D4"/>
    <w:rsid w:val="0082032C"/>
    <w:rsid w:val="008221F6"/>
    <w:rsid w:val="00822761"/>
    <w:rsid w:val="008232FF"/>
    <w:rsid w:val="008322CE"/>
    <w:rsid w:val="0083365D"/>
    <w:rsid w:val="008337FB"/>
    <w:rsid w:val="00841299"/>
    <w:rsid w:val="00841351"/>
    <w:rsid w:val="00842435"/>
    <w:rsid w:val="00843FC0"/>
    <w:rsid w:val="00846AA5"/>
    <w:rsid w:val="00854485"/>
    <w:rsid w:val="00855528"/>
    <w:rsid w:val="008565FD"/>
    <w:rsid w:val="008622FE"/>
    <w:rsid w:val="00863D23"/>
    <w:rsid w:val="00864830"/>
    <w:rsid w:val="00867090"/>
    <w:rsid w:val="00867661"/>
    <w:rsid w:val="00867B27"/>
    <w:rsid w:val="0087244F"/>
    <w:rsid w:val="008737D0"/>
    <w:rsid w:val="00875DC2"/>
    <w:rsid w:val="00876D14"/>
    <w:rsid w:val="00880C19"/>
    <w:rsid w:val="008904F2"/>
    <w:rsid w:val="008A51A7"/>
    <w:rsid w:val="008A53E1"/>
    <w:rsid w:val="008B0156"/>
    <w:rsid w:val="008B1514"/>
    <w:rsid w:val="008B24F6"/>
    <w:rsid w:val="008B2ACC"/>
    <w:rsid w:val="008B463B"/>
    <w:rsid w:val="008B4B07"/>
    <w:rsid w:val="008C6665"/>
    <w:rsid w:val="008C7319"/>
    <w:rsid w:val="008C7F10"/>
    <w:rsid w:val="008D0A00"/>
    <w:rsid w:val="008D0A50"/>
    <w:rsid w:val="008D279D"/>
    <w:rsid w:val="008D47DA"/>
    <w:rsid w:val="008D5F62"/>
    <w:rsid w:val="008F08EB"/>
    <w:rsid w:val="008F20A7"/>
    <w:rsid w:val="008F3495"/>
    <w:rsid w:val="008F6C5F"/>
    <w:rsid w:val="008F778B"/>
    <w:rsid w:val="0090138E"/>
    <w:rsid w:val="0090455F"/>
    <w:rsid w:val="009056CC"/>
    <w:rsid w:val="009258EC"/>
    <w:rsid w:val="00926D47"/>
    <w:rsid w:val="00927F9B"/>
    <w:rsid w:val="00935492"/>
    <w:rsid w:val="00935F3B"/>
    <w:rsid w:val="00963431"/>
    <w:rsid w:val="00964EE7"/>
    <w:rsid w:val="00971E1A"/>
    <w:rsid w:val="009722F7"/>
    <w:rsid w:val="009759D9"/>
    <w:rsid w:val="00975C99"/>
    <w:rsid w:val="00981FC5"/>
    <w:rsid w:val="0098359A"/>
    <w:rsid w:val="00983A71"/>
    <w:rsid w:val="00985BB9"/>
    <w:rsid w:val="009921EB"/>
    <w:rsid w:val="009930C6"/>
    <w:rsid w:val="00993754"/>
    <w:rsid w:val="0099509B"/>
    <w:rsid w:val="009957F2"/>
    <w:rsid w:val="00996F12"/>
    <w:rsid w:val="00997B9A"/>
    <w:rsid w:val="009A156A"/>
    <w:rsid w:val="009A4389"/>
    <w:rsid w:val="009B05FA"/>
    <w:rsid w:val="009B37DD"/>
    <w:rsid w:val="009B5B88"/>
    <w:rsid w:val="009B737A"/>
    <w:rsid w:val="009C1E6D"/>
    <w:rsid w:val="009C492B"/>
    <w:rsid w:val="009C7D02"/>
    <w:rsid w:val="009D0B30"/>
    <w:rsid w:val="009D157A"/>
    <w:rsid w:val="009D35E6"/>
    <w:rsid w:val="009D56D9"/>
    <w:rsid w:val="009D63C2"/>
    <w:rsid w:val="009D7FBE"/>
    <w:rsid w:val="009E1F5D"/>
    <w:rsid w:val="009E2D06"/>
    <w:rsid w:val="009E3A1C"/>
    <w:rsid w:val="009E4856"/>
    <w:rsid w:val="009E4CBD"/>
    <w:rsid w:val="009E5DFF"/>
    <w:rsid w:val="009E60AF"/>
    <w:rsid w:val="009F246A"/>
    <w:rsid w:val="009F4737"/>
    <w:rsid w:val="009F65E1"/>
    <w:rsid w:val="009F70B0"/>
    <w:rsid w:val="00A01471"/>
    <w:rsid w:val="00A048C7"/>
    <w:rsid w:val="00A0689C"/>
    <w:rsid w:val="00A10845"/>
    <w:rsid w:val="00A1333F"/>
    <w:rsid w:val="00A15458"/>
    <w:rsid w:val="00A169C6"/>
    <w:rsid w:val="00A17D00"/>
    <w:rsid w:val="00A21CA9"/>
    <w:rsid w:val="00A253CE"/>
    <w:rsid w:val="00A269DC"/>
    <w:rsid w:val="00A326A8"/>
    <w:rsid w:val="00A32764"/>
    <w:rsid w:val="00A40FA5"/>
    <w:rsid w:val="00A42F51"/>
    <w:rsid w:val="00A46E08"/>
    <w:rsid w:val="00A62CA6"/>
    <w:rsid w:val="00A71B29"/>
    <w:rsid w:val="00A73F34"/>
    <w:rsid w:val="00A73F5C"/>
    <w:rsid w:val="00A75368"/>
    <w:rsid w:val="00A834C7"/>
    <w:rsid w:val="00A8567D"/>
    <w:rsid w:val="00A90573"/>
    <w:rsid w:val="00A9469F"/>
    <w:rsid w:val="00A96E37"/>
    <w:rsid w:val="00AA0FDF"/>
    <w:rsid w:val="00AA2180"/>
    <w:rsid w:val="00AA22E6"/>
    <w:rsid w:val="00AA2B99"/>
    <w:rsid w:val="00AA5119"/>
    <w:rsid w:val="00AB294A"/>
    <w:rsid w:val="00AB52F4"/>
    <w:rsid w:val="00AB56A4"/>
    <w:rsid w:val="00AC3A72"/>
    <w:rsid w:val="00AC7040"/>
    <w:rsid w:val="00AC73A0"/>
    <w:rsid w:val="00AD2279"/>
    <w:rsid w:val="00AD2DF6"/>
    <w:rsid w:val="00AE0799"/>
    <w:rsid w:val="00AE0EC7"/>
    <w:rsid w:val="00AE1AEA"/>
    <w:rsid w:val="00AE21AB"/>
    <w:rsid w:val="00AE2ECF"/>
    <w:rsid w:val="00AE517D"/>
    <w:rsid w:val="00AE7A50"/>
    <w:rsid w:val="00AF1D42"/>
    <w:rsid w:val="00AF3843"/>
    <w:rsid w:val="00AF5C2B"/>
    <w:rsid w:val="00AF61E8"/>
    <w:rsid w:val="00B0045F"/>
    <w:rsid w:val="00B023E7"/>
    <w:rsid w:val="00B03F72"/>
    <w:rsid w:val="00B05E7D"/>
    <w:rsid w:val="00B11B23"/>
    <w:rsid w:val="00B15019"/>
    <w:rsid w:val="00B2105A"/>
    <w:rsid w:val="00B21D66"/>
    <w:rsid w:val="00B26EC1"/>
    <w:rsid w:val="00B3311D"/>
    <w:rsid w:val="00B3737E"/>
    <w:rsid w:val="00B43740"/>
    <w:rsid w:val="00B4436C"/>
    <w:rsid w:val="00B5270B"/>
    <w:rsid w:val="00B54C2C"/>
    <w:rsid w:val="00B558AF"/>
    <w:rsid w:val="00B633B6"/>
    <w:rsid w:val="00B646AD"/>
    <w:rsid w:val="00B655A3"/>
    <w:rsid w:val="00B66EE2"/>
    <w:rsid w:val="00B67E31"/>
    <w:rsid w:val="00B71B53"/>
    <w:rsid w:val="00B71F65"/>
    <w:rsid w:val="00B828AF"/>
    <w:rsid w:val="00B96726"/>
    <w:rsid w:val="00B97561"/>
    <w:rsid w:val="00BA0E59"/>
    <w:rsid w:val="00BA172E"/>
    <w:rsid w:val="00BA63B5"/>
    <w:rsid w:val="00BB1A08"/>
    <w:rsid w:val="00BB5C3F"/>
    <w:rsid w:val="00BB7AC2"/>
    <w:rsid w:val="00BC0B0E"/>
    <w:rsid w:val="00BC2BB6"/>
    <w:rsid w:val="00BC7674"/>
    <w:rsid w:val="00BD7D8B"/>
    <w:rsid w:val="00BF42D8"/>
    <w:rsid w:val="00BF4498"/>
    <w:rsid w:val="00BF5EBF"/>
    <w:rsid w:val="00BF7E2F"/>
    <w:rsid w:val="00C00575"/>
    <w:rsid w:val="00C02ED0"/>
    <w:rsid w:val="00C03752"/>
    <w:rsid w:val="00C05167"/>
    <w:rsid w:val="00C078EC"/>
    <w:rsid w:val="00C103F2"/>
    <w:rsid w:val="00C1146C"/>
    <w:rsid w:val="00C11B1F"/>
    <w:rsid w:val="00C13157"/>
    <w:rsid w:val="00C20432"/>
    <w:rsid w:val="00C22F63"/>
    <w:rsid w:val="00C274FB"/>
    <w:rsid w:val="00C31A0C"/>
    <w:rsid w:val="00C34463"/>
    <w:rsid w:val="00C34B3E"/>
    <w:rsid w:val="00C362D3"/>
    <w:rsid w:val="00C3669F"/>
    <w:rsid w:val="00C43790"/>
    <w:rsid w:val="00C45AB7"/>
    <w:rsid w:val="00C51830"/>
    <w:rsid w:val="00C637B0"/>
    <w:rsid w:val="00C67A28"/>
    <w:rsid w:val="00C70C8B"/>
    <w:rsid w:val="00C71CC4"/>
    <w:rsid w:val="00C72A92"/>
    <w:rsid w:val="00C7636F"/>
    <w:rsid w:val="00C766DB"/>
    <w:rsid w:val="00C8363D"/>
    <w:rsid w:val="00C837EC"/>
    <w:rsid w:val="00C91FDE"/>
    <w:rsid w:val="00C93AEE"/>
    <w:rsid w:val="00C94C77"/>
    <w:rsid w:val="00CA04B7"/>
    <w:rsid w:val="00CA6B31"/>
    <w:rsid w:val="00CB1245"/>
    <w:rsid w:val="00CB2667"/>
    <w:rsid w:val="00CB3EE1"/>
    <w:rsid w:val="00CC29BA"/>
    <w:rsid w:val="00CC2F99"/>
    <w:rsid w:val="00CC486E"/>
    <w:rsid w:val="00CC5BF1"/>
    <w:rsid w:val="00CD00F6"/>
    <w:rsid w:val="00CD09F3"/>
    <w:rsid w:val="00CD15A4"/>
    <w:rsid w:val="00CD2D61"/>
    <w:rsid w:val="00CD5BE8"/>
    <w:rsid w:val="00CD6089"/>
    <w:rsid w:val="00CD728C"/>
    <w:rsid w:val="00CD737A"/>
    <w:rsid w:val="00CE064A"/>
    <w:rsid w:val="00CE2834"/>
    <w:rsid w:val="00CE5D66"/>
    <w:rsid w:val="00CF54F5"/>
    <w:rsid w:val="00CF5A22"/>
    <w:rsid w:val="00D0146A"/>
    <w:rsid w:val="00D02533"/>
    <w:rsid w:val="00D02A2D"/>
    <w:rsid w:val="00D05BA1"/>
    <w:rsid w:val="00D14AE8"/>
    <w:rsid w:val="00D15E02"/>
    <w:rsid w:val="00D17B4D"/>
    <w:rsid w:val="00D22CED"/>
    <w:rsid w:val="00D24EBB"/>
    <w:rsid w:val="00D26728"/>
    <w:rsid w:val="00D33BFF"/>
    <w:rsid w:val="00D34F4F"/>
    <w:rsid w:val="00D4308C"/>
    <w:rsid w:val="00D445B0"/>
    <w:rsid w:val="00D50301"/>
    <w:rsid w:val="00D53181"/>
    <w:rsid w:val="00D5389B"/>
    <w:rsid w:val="00D54F61"/>
    <w:rsid w:val="00D56151"/>
    <w:rsid w:val="00D609A6"/>
    <w:rsid w:val="00D619FE"/>
    <w:rsid w:val="00D61FDF"/>
    <w:rsid w:val="00D64A48"/>
    <w:rsid w:val="00D678CB"/>
    <w:rsid w:val="00D74BCB"/>
    <w:rsid w:val="00D75F1C"/>
    <w:rsid w:val="00D76538"/>
    <w:rsid w:val="00D77579"/>
    <w:rsid w:val="00D81104"/>
    <w:rsid w:val="00D81193"/>
    <w:rsid w:val="00D82035"/>
    <w:rsid w:val="00D8604C"/>
    <w:rsid w:val="00D93DB2"/>
    <w:rsid w:val="00D953D4"/>
    <w:rsid w:val="00D95F5F"/>
    <w:rsid w:val="00D96E65"/>
    <w:rsid w:val="00D9767E"/>
    <w:rsid w:val="00DA474E"/>
    <w:rsid w:val="00DA6393"/>
    <w:rsid w:val="00DB1803"/>
    <w:rsid w:val="00DB6C3F"/>
    <w:rsid w:val="00DC0FDF"/>
    <w:rsid w:val="00DC10DE"/>
    <w:rsid w:val="00DC150F"/>
    <w:rsid w:val="00DC3041"/>
    <w:rsid w:val="00DC5C84"/>
    <w:rsid w:val="00DD074B"/>
    <w:rsid w:val="00DD393D"/>
    <w:rsid w:val="00DD472C"/>
    <w:rsid w:val="00DE6D33"/>
    <w:rsid w:val="00DE7AA3"/>
    <w:rsid w:val="00E07EE6"/>
    <w:rsid w:val="00E15EE5"/>
    <w:rsid w:val="00E24043"/>
    <w:rsid w:val="00E24823"/>
    <w:rsid w:val="00E37B99"/>
    <w:rsid w:val="00E40952"/>
    <w:rsid w:val="00E42AAC"/>
    <w:rsid w:val="00E65D49"/>
    <w:rsid w:val="00E66CF3"/>
    <w:rsid w:val="00E70873"/>
    <w:rsid w:val="00E714A9"/>
    <w:rsid w:val="00E724E2"/>
    <w:rsid w:val="00E740E3"/>
    <w:rsid w:val="00E76D1D"/>
    <w:rsid w:val="00E77867"/>
    <w:rsid w:val="00E81029"/>
    <w:rsid w:val="00E82078"/>
    <w:rsid w:val="00E822DF"/>
    <w:rsid w:val="00E834B0"/>
    <w:rsid w:val="00E83A6C"/>
    <w:rsid w:val="00E85CB1"/>
    <w:rsid w:val="00E87A23"/>
    <w:rsid w:val="00E94F4B"/>
    <w:rsid w:val="00E966B7"/>
    <w:rsid w:val="00EA33A6"/>
    <w:rsid w:val="00EA3F65"/>
    <w:rsid w:val="00EA449A"/>
    <w:rsid w:val="00EB0712"/>
    <w:rsid w:val="00EB0959"/>
    <w:rsid w:val="00EB1BD8"/>
    <w:rsid w:val="00EB67C6"/>
    <w:rsid w:val="00EC345F"/>
    <w:rsid w:val="00EC36B9"/>
    <w:rsid w:val="00ED3F98"/>
    <w:rsid w:val="00ED49C3"/>
    <w:rsid w:val="00EF05A7"/>
    <w:rsid w:val="00EF2392"/>
    <w:rsid w:val="00F0743F"/>
    <w:rsid w:val="00F13F8B"/>
    <w:rsid w:val="00F15CCE"/>
    <w:rsid w:val="00F170A0"/>
    <w:rsid w:val="00F20ECD"/>
    <w:rsid w:val="00F27F6D"/>
    <w:rsid w:val="00F301BD"/>
    <w:rsid w:val="00F310CF"/>
    <w:rsid w:val="00F32AF9"/>
    <w:rsid w:val="00F33717"/>
    <w:rsid w:val="00F40A6D"/>
    <w:rsid w:val="00F41EAC"/>
    <w:rsid w:val="00F45BB1"/>
    <w:rsid w:val="00F45CC0"/>
    <w:rsid w:val="00F530B3"/>
    <w:rsid w:val="00F61A1E"/>
    <w:rsid w:val="00F64052"/>
    <w:rsid w:val="00F67625"/>
    <w:rsid w:val="00F71B30"/>
    <w:rsid w:val="00F76346"/>
    <w:rsid w:val="00F766E6"/>
    <w:rsid w:val="00F8369F"/>
    <w:rsid w:val="00F84911"/>
    <w:rsid w:val="00F85BB5"/>
    <w:rsid w:val="00F85E47"/>
    <w:rsid w:val="00F86A59"/>
    <w:rsid w:val="00F92101"/>
    <w:rsid w:val="00F965A5"/>
    <w:rsid w:val="00FA0F90"/>
    <w:rsid w:val="00FA3B8E"/>
    <w:rsid w:val="00FA4369"/>
    <w:rsid w:val="00FA5906"/>
    <w:rsid w:val="00FB14A0"/>
    <w:rsid w:val="00FB4B28"/>
    <w:rsid w:val="00FB4B7D"/>
    <w:rsid w:val="00FB55CB"/>
    <w:rsid w:val="00FB790D"/>
    <w:rsid w:val="00FC069D"/>
    <w:rsid w:val="00FC2561"/>
    <w:rsid w:val="00FC51A7"/>
    <w:rsid w:val="00FC5C2A"/>
    <w:rsid w:val="00FD60B4"/>
    <w:rsid w:val="00FD64F4"/>
    <w:rsid w:val="00FD70AD"/>
    <w:rsid w:val="00FD7ECE"/>
    <w:rsid w:val="00FE4007"/>
    <w:rsid w:val="00FF0E1E"/>
    <w:rsid w:val="00FF3B71"/>
    <w:rsid w:val="00FF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4D28"/>
  <w15:docId w15:val="{0325AA83-FC80-441F-89FD-53281CE8D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8A7"/>
    <w:pPr>
      <w:ind w:left="720"/>
      <w:contextualSpacing/>
    </w:pPr>
  </w:style>
  <w:style w:type="table" w:styleId="TableGrid">
    <w:name w:val="Table Grid"/>
    <w:basedOn w:val="TableNormal"/>
    <w:uiPriority w:val="59"/>
    <w:rsid w:val="00701227"/>
    <w:pPr>
      <w:spacing w:after="0" w:line="240" w:lineRule="auto"/>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012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227"/>
    <w:rPr>
      <w:rFonts w:ascii="Segoe UI" w:hAnsi="Segoe UI" w:cs="Segoe UI"/>
      <w:sz w:val="18"/>
      <w:szCs w:val="18"/>
    </w:rPr>
  </w:style>
  <w:style w:type="character" w:styleId="PlaceholderText">
    <w:name w:val="Placeholder Text"/>
    <w:basedOn w:val="DefaultParagraphFont"/>
    <w:uiPriority w:val="99"/>
    <w:semiHidden/>
    <w:rsid w:val="008D279D"/>
    <w:rPr>
      <w:color w:val="808080"/>
    </w:rPr>
  </w:style>
  <w:style w:type="character" w:customStyle="1" w:styleId="Heading1Char">
    <w:name w:val="Heading 1 Char"/>
    <w:basedOn w:val="DefaultParagraphFont"/>
    <w:link w:val="Heading1"/>
    <w:uiPriority w:val="9"/>
    <w:rsid w:val="00CD15A4"/>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A90573"/>
    <w:rPr>
      <w:sz w:val="16"/>
      <w:szCs w:val="16"/>
    </w:rPr>
  </w:style>
  <w:style w:type="paragraph" w:styleId="CommentText">
    <w:name w:val="annotation text"/>
    <w:basedOn w:val="Normal"/>
    <w:link w:val="CommentTextChar"/>
    <w:uiPriority w:val="99"/>
    <w:semiHidden/>
    <w:unhideWhenUsed/>
    <w:rsid w:val="00A90573"/>
    <w:pPr>
      <w:spacing w:line="240" w:lineRule="auto"/>
    </w:pPr>
    <w:rPr>
      <w:sz w:val="20"/>
      <w:szCs w:val="20"/>
    </w:rPr>
  </w:style>
  <w:style w:type="character" w:customStyle="1" w:styleId="CommentTextChar">
    <w:name w:val="Comment Text Char"/>
    <w:basedOn w:val="DefaultParagraphFont"/>
    <w:link w:val="CommentText"/>
    <w:uiPriority w:val="99"/>
    <w:semiHidden/>
    <w:rsid w:val="00A90573"/>
    <w:rPr>
      <w:sz w:val="20"/>
      <w:szCs w:val="20"/>
    </w:rPr>
  </w:style>
  <w:style w:type="paragraph" w:styleId="CommentSubject">
    <w:name w:val="annotation subject"/>
    <w:basedOn w:val="CommentText"/>
    <w:next w:val="CommentText"/>
    <w:link w:val="CommentSubjectChar"/>
    <w:uiPriority w:val="99"/>
    <w:semiHidden/>
    <w:unhideWhenUsed/>
    <w:rsid w:val="00A90573"/>
    <w:rPr>
      <w:b/>
      <w:bCs/>
    </w:rPr>
  </w:style>
  <w:style w:type="character" w:customStyle="1" w:styleId="CommentSubjectChar">
    <w:name w:val="Comment Subject Char"/>
    <w:basedOn w:val="CommentTextChar"/>
    <w:link w:val="CommentSubject"/>
    <w:uiPriority w:val="99"/>
    <w:semiHidden/>
    <w:rsid w:val="00A90573"/>
    <w:rPr>
      <w:b/>
      <w:bCs/>
      <w:sz w:val="20"/>
      <w:szCs w:val="20"/>
    </w:rPr>
  </w:style>
  <w:style w:type="character" w:styleId="Emphasis">
    <w:name w:val="Emphasis"/>
    <w:basedOn w:val="DefaultParagraphFont"/>
    <w:uiPriority w:val="20"/>
    <w:qFormat/>
    <w:rsid w:val="00EF05A7"/>
    <w:rPr>
      <w:i/>
      <w:iCs/>
    </w:rPr>
  </w:style>
  <w:style w:type="paragraph" w:styleId="NormalWeb">
    <w:name w:val="Normal (Web)"/>
    <w:basedOn w:val="Normal"/>
    <w:uiPriority w:val="99"/>
    <w:unhideWhenUsed/>
    <w:rsid w:val="008C7F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rrent-selection">
    <w:name w:val="current-selection"/>
    <w:basedOn w:val="DefaultParagraphFont"/>
    <w:rsid w:val="00FB55CB"/>
  </w:style>
  <w:style w:type="paragraph" w:styleId="Revision">
    <w:name w:val="Revision"/>
    <w:hidden/>
    <w:uiPriority w:val="99"/>
    <w:semiHidden/>
    <w:rsid w:val="00D14A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4742">
      <w:bodyDiv w:val="1"/>
      <w:marLeft w:val="0"/>
      <w:marRight w:val="0"/>
      <w:marTop w:val="0"/>
      <w:marBottom w:val="0"/>
      <w:divBdr>
        <w:top w:val="none" w:sz="0" w:space="0" w:color="auto"/>
        <w:left w:val="none" w:sz="0" w:space="0" w:color="auto"/>
        <w:bottom w:val="none" w:sz="0" w:space="0" w:color="auto"/>
        <w:right w:val="none" w:sz="0" w:space="0" w:color="auto"/>
      </w:divBdr>
    </w:div>
    <w:div w:id="90515770">
      <w:bodyDiv w:val="1"/>
      <w:marLeft w:val="0"/>
      <w:marRight w:val="0"/>
      <w:marTop w:val="0"/>
      <w:marBottom w:val="0"/>
      <w:divBdr>
        <w:top w:val="none" w:sz="0" w:space="0" w:color="auto"/>
        <w:left w:val="none" w:sz="0" w:space="0" w:color="auto"/>
        <w:bottom w:val="none" w:sz="0" w:space="0" w:color="auto"/>
        <w:right w:val="none" w:sz="0" w:space="0" w:color="auto"/>
      </w:divBdr>
    </w:div>
    <w:div w:id="383066485">
      <w:bodyDiv w:val="1"/>
      <w:marLeft w:val="0"/>
      <w:marRight w:val="0"/>
      <w:marTop w:val="0"/>
      <w:marBottom w:val="0"/>
      <w:divBdr>
        <w:top w:val="none" w:sz="0" w:space="0" w:color="auto"/>
        <w:left w:val="none" w:sz="0" w:space="0" w:color="auto"/>
        <w:bottom w:val="none" w:sz="0" w:space="0" w:color="auto"/>
        <w:right w:val="none" w:sz="0" w:space="0" w:color="auto"/>
      </w:divBdr>
      <w:divsChild>
        <w:div w:id="1426806416">
          <w:marLeft w:val="0"/>
          <w:marRight w:val="0"/>
          <w:marTop w:val="0"/>
          <w:marBottom w:val="0"/>
          <w:divBdr>
            <w:top w:val="none" w:sz="0" w:space="0" w:color="auto"/>
            <w:left w:val="none" w:sz="0" w:space="0" w:color="auto"/>
            <w:bottom w:val="none" w:sz="0" w:space="0" w:color="auto"/>
            <w:right w:val="none" w:sz="0" w:space="0" w:color="auto"/>
          </w:divBdr>
        </w:div>
        <w:div w:id="2069986450">
          <w:marLeft w:val="0"/>
          <w:marRight w:val="0"/>
          <w:marTop w:val="0"/>
          <w:marBottom w:val="0"/>
          <w:divBdr>
            <w:top w:val="none" w:sz="0" w:space="0" w:color="auto"/>
            <w:left w:val="none" w:sz="0" w:space="0" w:color="auto"/>
            <w:bottom w:val="none" w:sz="0" w:space="0" w:color="auto"/>
            <w:right w:val="none" w:sz="0" w:space="0" w:color="auto"/>
          </w:divBdr>
        </w:div>
      </w:divsChild>
    </w:div>
    <w:div w:id="1002509402">
      <w:bodyDiv w:val="1"/>
      <w:marLeft w:val="0"/>
      <w:marRight w:val="0"/>
      <w:marTop w:val="0"/>
      <w:marBottom w:val="0"/>
      <w:divBdr>
        <w:top w:val="none" w:sz="0" w:space="0" w:color="auto"/>
        <w:left w:val="none" w:sz="0" w:space="0" w:color="auto"/>
        <w:bottom w:val="none" w:sz="0" w:space="0" w:color="auto"/>
        <w:right w:val="none" w:sz="0" w:space="0" w:color="auto"/>
      </w:divBdr>
    </w:div>
    <w:div w:id="125339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1373E-0A60-41CC-B48A-9874AD3D7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15</Pages>
  <Words>12037</Words>
  <Characters>68617</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WSL Birmensdorf</Company>
  <LinksUpToDate>false</LinksUpToDate>
  <CharactersWithSpaces>80494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Mihir S Umarani</dc:creator>
  <cp:lastModifiedBy>mihir umarani</cp:lastModifiedBy>
  <cp:revision>12</cp:revision>
  <dcterms:created xsi:type="dcterms:W3CDTF">2019-08-09T14:34:00Z</dcterms:created>
  <dcterms:modified xsi:type="dcterms:W3CDTF">2019-08-10T10:48:00Z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4002880b-b2b1-3adb-a6a0-9ac09e7e78b7</vt:lpwstr>
  </property>
</Properties>
</file>